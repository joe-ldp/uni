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DC92" w14:textId="77777777" w:rsidR="00BA3FBC" w:rsidRDefault="00BA3FBC" w:rsidP="00BA3FBC">
      <w:pPr>
        <w:ind w:left="-426"/>
        <w:jc w:val="center"/>
        <w:rPr>
          <w:b/>
          <w:iCs/>
        </w:rPr>
      </w:pPr>
      <w:r>
        <w:rPr>
          <w:b/>
          <w:i/>
          <w:noProof/>
          <w:lang w:eastAsia="en-GB"/>
        </w:rPr>
        <w:drawing>
          <wp:anchor distT="0" distB="0" distL="114300" distR="114300" simplePos="0" relativeHeight="251659264" behindDoc="0" locked="0" layoutInCell="1" allowOverlap="1" wp14:anchorId="79C8DCC6" wp14:editId="766DCB51">
            <wp:simplePos x="0" y="0"/>
            <wp:positionH relativeFrom="margin">
              <wp:posOffset>-231775</wp:posOffset>
            </wp:positionH>
            <wp:positionV relativeFrom="margin">
              <wp:posOffset>121920</wp:posOffset>
            </wp:positionV>
            <wp:extent cx="1266825" cy="680085"/>
            <wp:effectExtent l="0" t="0" r="9525" b="5715"/>
            <wp:wrapSquare wrapText="bothSides"/>
            <wp:docPr id="3" name="Picture 3" descr="Sheffield Halla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effield Hallam University 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p>
    <w:p w14:paraId="79C8DC93" w14:textId="77777777" w:rsidR="00BA3FBC" w:rsidRDefault="00BA3FBC" w:rsidP="00BA3FBC">
      <w:pPr>
        <w:ind w:left="-426"/>
        <w:jc w:val="center"/>
        <w:rPr>
          <w:b/>
          <w:iCs/>
        </w:rPr>
      </w:pPr>
    </w:p>
    <w:p w14:paraId="79C8DC94" w14:textId="77777777" w:rsidR="00BA3FBC" w:rsidRDefault="00BA3FBC" w:rsidP="00BA3FBC">
      <w:pPr>
        <w:ind w:left="-426"/>
        <w:jc w:val="center"/>
        <w:rPr>
          <w:b/>
          <w:iCs/>
        </w:rPr>
      </w:pPr>
    </w:p>
    <w:p w14:paraId="79C8DC95" w14:textId="77777777" w:rsidR="00BA3FBC" w:rsidRDefault="00BA3FBC" w:rsidP="00BA3FBC">
      <w:pPr>
        <w:ind w:left="-426"/>
        <w:jc w:val="center"/>
        <w:rPr>
          <w:b/>
          <w:iCs/>
        </w:rPr>
      </w:pPr>
    </w:p>
    <w:p w14:paraId="79C8DC96" w14:textId="725D6026" w:rsidR="00051807" w:rsidRPr="00405CFC" w:rsidRDefault="002A412D" w:rsidP="00BA3FBC">
      <w:pPr>
        <w:ind w:left="-426"/>
        <w:jc w:val="center"/>
        <w:rPr>
          <w:b/>
          <w:iCs/>
        </w:rPr>
      </w:pPr>
      <w:r>
        <w:rPr>
          <w:b/>
          <w:iCs/>
        </w:rPr>
        <w:t>College of Business, Technology and Engineering</w:t>
      </w:r>
    </w:p>
    <w:p w14:paraId="79C8DC97" w14:textId="77777777" w:rsidR="00051807" w:rsidRDefault="00051807" w:rsidP="00BA3FBC">
      <w:pPr>
        <w:pStyle w:val="Title"/>
      </w:pPr>
      <w:r>
        <w:t>Department of Computing</w:t>
      </w:r>
    </w:p>
    <w:p w14:paraId="79C8DC98" w14:textId="77777777" w:rsidR="00051807" w:rsidRDefault="00051807" w:rsidP="00051807">
      <w:pPr>
        <w:pStyle w:val="Title"/>
      </w:pPr>
      <w:r w:rsidRPr="00651C07">
        <w:t>Project (</w:t>
      </w:r>
      <w:r w:rsidR="007819A1">
        <w:t>Technical Computing</w:t>
      </w:r>
      <w:r w:rsidRPr="00651C07">
        <w:t xml:space="preserve">) </w:t>
      </w:r>
    </w:p>
    <w:p w14:paraId="79C8DC99" w14:textId="77777777" w:rsidR="00051807" w:rsidRDefault="001A1D50" w:rsidP="00051807">
      <w:pPr>
        <w:pStyle w:val="Title"/>
      </w:pPr>
      <w:r>
        <w:t>[55-604708</w:t>
      </w:r>
      <w:r w:rsidR="00051807" w:rsidRPr="00651C07">
        <w:t>]</w:t>
      </w:r>
    </w:p>
    <w:p w14:paraId="79C8DC9A" w14:textId="652BD6BA" w:rsidR="00051807" w:rsidRPr="00651C07" w:rsidRDefault="00BA3FBC" w:rsidP="00051807">
      <w:pPr>
        <w:pStyle w:val="Title"/>
      </w:pPr>
      <w:r>
        <w:t>20</w:t>
      </w:r>
      <w:r w:rsidR="002A412D">
        <w:t>2</w:t>
      </w:r>
      <w:r w:rsidR="004223F6">
        <w:t>2</w:t>
      </w:r>
      <w:r w:rsidR="00FD598D">
        <w:t>/</w:t>
      </w:r>
      <w:r>
        <w:t>2</w:t>
      </w:r>
      <w:r w:rsidR="004223F6">
        <w:t>3</w:t>
      </w:r>
    </w:p>
    <w:p w14:paraId="79C8DC9B"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79C8DCA0" w14:textId="77777777" w:rsidTr="00B61427">
        <w:tc>
          <w:tcPr>
            <w:tcW w:w="1985" w:type="dxa"/>
          </w:tcPr>
          <w:p w14:paraId="79C8DC9C" w14:textId="77777777" w:rsidR="00051807" w:rsidRPr="000D52FF" w:rsidRDefault="00051807" w:rsidP="00B61427">
            <w:pPr>
              <w:rPr>
                <w:b/>
                <w:bCs/>
                <w:sz w:val="20"/>
              </w:rPr>
            </w:pPr>
            <w:r>
              <w:rPr>
                <w:b/>
                <w:bCs/>
                <w:sz w:val="20"/>
              </w:rPr>
              <w:t>Author</w:t>
            </w:r>
            <w:r w:rsidRPr="000D52FF">
              <w:rPr>
                <w:b/>
                <w:bCs/>
                <w:sz w:val="20"/>
              </w:rPr>
              <w:t>:</w:t>
            </w:r>
          </w:p>
          <w:p w14:paraId="79C8DC9D" w14:textId="77777777" w:rsidR="00051807" w:rsidRDefault="00051807" w:rsidP="00B61427">
            <w:pPr>
              <w:rPr>
                <w:b/>
                <w:bCs/>
                <w:sz w:val="20"/>
              </w:rPr>
            </w:pPr>
          </w:p>
        </w:tc>
        <w:tc>
          <w:tcPr>
            <w:tcW w:w="4961" w:type="dxa"/>
          </w:tcPr>
          <w:p w14:paraId="79C8DC9E" w14:textId="26D9AE74" w:rsidR="00051807" w:rsidRDefault="009A0FDD" w:rsidP="00B61427">
            <w:pPr>
              <w:rPr>
                <w:b/>
                <w:bCs/>
                <w:sz w:val="20"/>
              </w:rPr>
            </w:pPr>
            <w:r>
              <w:rPr>
                <w:b/>
                <w:bCs/>
                <w:sz w:val="20"/>
              </w:rPr>
              <w:t>Joe Kirkup</w:t>
            </w:r>
          </w:p>
          <w:p w14:paraId="79C8DC9F" w14:textId="77777777" w:rsidR="00FA5565" w:rsidRDefault="00FA5565" w:rsidP="00B61427">
            <w:pPr>
              <w:rPr>
                <w:b/>
                <w:bCs/>
                <w:sz w:val="20"/>
              </w:rPr>
            </w:pPr>
          </w:p>
        </w:tc>
      </w:tr>
      <w:tr w:rsidR="00BA3FBC" w14:paraId="79C8DCA4" w14:textId="77777777" w:rsidTr="00B61427">
        <w:tc>
          <w:tcPr>
            <w:tcW w:w="1985" w:type="dxa"/>
          </w:tcPr>
          <w:p w14:paraId="79C8DCA1" w14:textId="77777777" w:rsidR="00BA3FBC" w:rsidRDefault="00BA3FBC" w:rsidP="00B61427">
            <w:pPr>
              <w:rPr>
                <w:b/>
                <w:bCs/>
                <w:sz w:val="20"/>
              </w:rPr>
            </w:pPr>
            <w:r>
              <w:rPr>
                <w:b/>
                <w:bCs/>
                <w:sz w:val="20"/>
              </w:rPr>
              <w:t>Student ID:</w:t>
            </w:r>
          </w:p>
          <w:p w14:paraId="79C8DCA2" w14:textId="77777777" w:rsidR="00BA3FBC" w:rsidRDefault="00BA3FBC" w:rsidP="00B61427">
            <w:pPr>
              <w:rPr>
                <w:b/>
                <w:bCs/>
                <w:sz w:val="20"/>
              </w:rPr>
            </w:pPr>
          </w:p>
        </w:tc>
        <w:tc>
          <w:tcPr>
            <w:tcW w:w="4961" w:type="dxa"/>
          </w:tcPr>
          <w:p w14:paraId="79C8DCA3" w14:textId="6750AAD3" w:rsidR="00BA3FBC" w:rsidRDefault="009A0FDD" w:rsidP="00B61427">
            <w:pPr>
              <w:rPr>
                <w:b/>
                <w:bCs/>
                <w:sz w:val="20"/>
              </w:rPr>
            </w:pPr>
            <w:r>
              <w:rPr>
                <w:b/>
                <w:bCs/>
                <w:sz w:val="20"/>
              </w:rPr>
              <w:t>29026253</w:t>
            </w:r>
          </w:p>
        </w:tc>
      </w:tr>
      <w:tr w:rsidR="00051807" w14:paraId="79C8DCA8" w14:textId="77777777" w:rsidTr="00B61427">
        <w:tc>
          <w:tcPr>
            <w:tcW w:w="1985" w:type="dxa"/>
          </w:tcPr>
          <w:p w14:paraId="79C8DCA5" w14:textId="77777777" w:rsidR="00051807" w:rsidRPr="000D52FF" w:rsidRDefault="007819A1" w:rsidP="00B61427">
            <w:pPr>
              <w:rPr>
                <w:b/>
                <w:bCs/>
                <w:sz w:val="20"/>
              </w:rPr>
            </w:pPr>
            <w:r>
              <w:rPr>
                <w:b/>
                <w:bCs/>
                <w:sz w:val="20"/>
              </w:rPr>
              <w:t>Year</w:t>
            </w:r>
            <w:r w:rsidR="00051807">
              <w:rPr>
                <w:b/>
                <w:bCs/>
                <w:sz w:val="20"/>
              </w:rPr>
              <w:t xml:space="preserve"> Submitted</w:t>
            </w:r>
            <w:r w:rsidR="00051807" w:rsidRPr="000D52FF">
              <w:rPr>
                <w:b/>
                <w:bCs/>
                <w:sz w:val="20"/>
              </w:rPr>
              <w:t>:</w:t>
            </w:r>
          </w:p>
          <w:p w14:paraId="79C8DCA6" w14:textId="77777777" w:rsidR="00051807" w:rsidRDefault="00051807" w:rsidP="00B61427">
            <w:pPr>
              <w:rPr>
                <w:b/>
                <w:bCs/>
                <w:sz w:val="20"/>
              </w:rPr>
            </w:pPr>
          </w:p>
        </w:tc>
        <w:tc>
          <w:tcPr>
            <w:tcW w:w="4961" w:type="dxa"/>
          </w:tcPr>
          <w:p w14:paraId="79C8DCA7" w14:textId="3EF00BE3" w:rsidR="00FA5565" w:rsidRDefault="00BA3FBC" w:rsidP="00B61427">
            <w:pPr>
              <w:rPr>
                <w:b/>
                <w:bCs/>
                <w:sz w:val="20"/>
              </w:rPr>
            </w:pPr>
            <w:r>
              <w:rPr>
                <w:b/>
                <w:bCs/>
                <w:sz w:val="20"/>
              </w:rPr>
              <w:t>202</w:t>
            </w:r>
            <w:r w:rsidR="004223F6">
              <w:rPr>
                <w:b/>
                <w:bCs/>
                <w:sz w:val="20"/>
              </w:rPr>
              <w:t>3</w:t>
            </w:r>
          </w:p>
        </w:tc>
      </w:tr>
      <w:tr w:rsidR="00051807" w14:paraId="79C8DCAD" w14:textId="77777777" w:rsidTr="00B61427">
        <w:tc>
          <w:tcPr>
            <w:tcW w:w="1985" w:type="dxa"/>
          </w:tcPr>
          <w:p w14:paraId="79C8DCA9" w14:textId="77777777" w:rsidR="00051807" w:rsidRPr="000D52FF" w:rsidRDefault="00051807" w:rsidP="00B61427">
            <w:pPr>
              <w:rPr>
                <w:b/>
                <w:bCs/>
                <w:sz w:val="20"/>
              </w:rPr>
            </w:pPr>
            <w:r w:rsidRPr="000D52FF">
              <w:rPr>
                <w:b/>
                <w:bCs/>
                <w:sz w:val="20"/>
              </w:rPr>
              <w:t>Supervisor:</w:t>
            </w:r>
          </w:p>
          <w:p w14:paraId="79C8DCAA" w14:textId="77777777" w:rsidR="00051807" w:rsidRDefault="00051807" w:rsidP="00B61427">
            <w:pPr>
              <w:rPr>
                <w:b/>
                <w:bCs/>
                <w:sz w:val="20"/>
              </w:rPr>
            </w:pPr>
          </w:p>
        </w:tc>
        <w:tc>
          <w:tcPr>
            <w:tcW w:w="4961" w:type="dxa"/>
          </w:tcPr>
          <w:p w14:paraId="79C8DCAB" w14:textId="5A07D6DE" w:rsidR="00051807" w:rsidRDefault="009A0FDD" w:rsidP="00B61427">
            <w:pPr>
              <w:rPr>
                <w:b/>
                <w:bCs/>
                <w:sz w:val="20"/>
              </w:rPr>
            </w:pPr>
            <w:r>
              <w:rPr>
                <w:b/>
                <w:bCs/>
                <w:sz w:val="20"/>
              </w:rPr>
              <w:t>Michael Meredith</w:t>
            </w:r>
          </w:p>
          <w:p w14:paraId="79C8DCAC" w14:textId="77777777" w:rsidR="00FA5565" w:rsidRDefault="00FA5565" w:rsidP="00B61427">
            <w:pPr>
              <w:rPr>
                <w:b/>
                <w:bCs/>
                <w:sz w:val="20"/>
              </w:rPr>
            </w:pPr>
          </w:p>
        </w:tc>
      </w:tr>
      <w:tr w:rsidR="00BA3FBC" w14:paraId="79C8DCB1" w14:textId="77777777" w:rsidTr="00B61427">
        <w:tc>
          <w:tcPr>
            <w:tcW w:w="1985" w:type="dxa"/>
          </w:tcPr>
          <w:p w14:paraId="79C8DCAE" w14:textId="77777777" w:rsidR="00BA3FBC" w:rsidRDefault="00BA3FBC" w:rsidP="00B61427">
            <w:pPr>
              <w:rPr>
                <w:b/>
                <w:bCs/>
                <w:sz w:val="20"/>
              </w:rPr>
            </w:pPr>
            <w:r>
              <w:rPr>
                <w:b/>
                <w:bCs/>
                <w:sz w:val="20"/>
              </w:rPr>
              <w:t>Second Marker:</w:t>
            </w:r>
          </w:p>
          <w:p w14:paraId="79C8DCAF" w14:textId="77777777" w:rsidR="00BA3FBC" w:rsidRDefault="00BA3FBC" w:rsidP="00B61427">
            <w:pPr>
              <w:rPr>
                <w:b/>
                <w:bCs/>
                <w:sz w:val="20"/>
              </w:rPr>
            </w:pPr>
          </w:p>
        </w:tc>
        <w:tc>
          <w:tcPr>
            <w:tcW w:w="4961" w:type="dxa"/>
          </w:tcPr>
          <w:p w14:paraId="79C8DCB0" w14:textId="77777777" w:rsidR="00BA3FBC" w:rsidRDefault="00BA3FBC" w:rsidP="00B61427">
            <w:pPr>
              <w:rPr>
                <w:b/>
                <w:bCs/>
                <w:sz w:val="20"/>
              </w:rPr>
            </w:pPr>
          </w:p>
        </w:tc>
      </w:tr>
      <w:tr w:rsidR="00051807" w14:paraId="79C8DCB6" w14:textId="77777777" w:rsidTr="00B61427">
        <w:tc>
          <w:tcPr>
            <w:tcW w:w="1985" w:type="dxa"/>
          </w:tcPr>
          <w:p w14:paraId="79C8DCB2" w14:textId="77777777" w:rsidR="00051807" w:rsidRPr="000D52FF" w:rsidRDefault="00051807" w:rsidP="00B61427">
            <w:pPr>
              <w:rPr>
                <w:b/>
                <w:bCs/>
                <w:sz w:val="20"/>
              </w:rPr>
            </w:pPr>
            <w:r w:rsidRPr="000D52FF">
              <w:rPr>
                <w:b/>
                <w:bCs/>
                <w:sz w:val="20"/>
              </w:rPr>
              <w:t>Degree Course:</w:t>
            </w:r>
          </w:p>
          <w:p w14:paraId="79C8DCB3" w14:textId="77777777" w:rsidR="00051807" w:rsidRDefault="00051807" w:rsidP="00B61427">
            <w:pPr>
              <w:rPr>
                <w:b/>
                <w:bCs/>
                <w:sz w:val="20"/>
              </w:rPr>
            </w:pPr>
          </w:p>
        </w:tc>
        <w:tc>
          <w:tcPr>
            <w:tcW w:w="4961" w:type="dxa"/>
          </w:tcPr>
          <w:p w14:paraId="79C8DCB4" w14:textId="4819C08F" w:rsidR="00051807" w:rsidRDefault="009A0FDD" w:rsidP="00B61427">
            <w:pPr>
              <w:rPr>
                <w:b/>
                <w:bCs/>
                <w:sz w:val="20"/>
              </w:rPr>
            </w:pPr>
            <w:r>
              <w:rPr>
                <w:b/>
                <w:bCs/>
                <w:sz w:val="20"/>
              </w:rPr>
              <w:t>Computer Science BSc</w:t>
            </w:r>
          </w:p>
          <w:p w14:paraId="79C8DCB5" w14:textId="77777777" w:rsidR="00FA5565" w:rsidRDefault="00FA5565" w:rsidP="00B61427">
            <w:pPr>
              <w:rPr>
                <w:b/>
                <w:bCs/>
                <w:sz w:val="20"/>
              </w:rPr>
            </w:pPr>
          </w:p>
        </w:tc>
      </w:tr>
      <w:tr w:rsidR="00051807" w14:paraId="79C8DCBB" w14:textId="77777777" w:rsidTr="00B61427">
        <w:tc>
          <w:tcPr>
            <w:tcW w:w="1985" w:type="dxa"/>
          </w:tcPr>
          <w:p w14:paraId="79C8DCB7" w14:textId="77777777" w:rsidR="00051807" w:rsidRPr="000D52FF" w:rsidRDefault="00051807" w:rsidP="00B61427">
            <w:pPr>
              <w:rPr>
                <w:b/>
                <w:bCs/>
                <w:i/>
                <w:iCs/>
                <w:sz w:val="20"/>
              </w:rPr>
            </w:pPr>
            <w:r w:rsidRPr="000D52FF">
              <w:rPr>
                <w:b/>
                <w:bCs/>
                <w:sz w:val="20"/>
              </w:rPr>
              <w:t>Title of Project:</w:t>
            </w:r>
          </w:p>
          <w:p w14:paraId="79C8DCB8" w14:textId="77777777" w:rsidR="00051807" w:rsidRDefault="00051807" w:rsidP="00B61427">
            <w:pPr>
              <w:rPr>
                <w:b/>
                <w:bCs/>
                <w:sz w:val="20"/>
              </w:rPr>
            </w:pPr>
          </w:p>
        </w:tc>
        <w:tc>
          <w:tcPr>
            <w:tcW w:w="4961" w:type="dxa"/>
          </w:tcPr>
          <w:p w14:paraId="79C8DCB9" w14:textId="5ED18D12" w:rsidR="00051807" w:rsidRDefault="00167B35" w:rsidP="00B61427">
            <w:pPr>
              <w:rPr>
                <w:b/>
                <w:bCs/>
                <w:sz w:val="20"/>
              </w:rPr>
            </w:pPr>
            <w:r w:rsidRPr="00167B35">
              <w:rPr>
                <w:b/>
                <w:bCs/>
                <w:sz w:val="20"/>
              </w:rPr>
              <w:t>Tracking Snooker Balls and Assisting in Their Replacement After a Foul Shot</w:t>
            </w:r>
          </w:p>
          <w:p w14:paraId="79C8DCBA" w14:textId="77777777" w:rsidR="00FA5565" w:rsidRDefault="00FA5565" w:rsidP="00B61427">
            <w:pPr>
              <w:rPr>
                <w:b/>
                <w:bCs/>
                <w:sz w:val="20"/>
              </w:rPr>
            </w:pPr>
          </w:p>
        </w:tc>
      </w:tr>
    </w:tbl>
    <w:p w14:paraId="79C8DCBC" w14:textId="77777777" w:rsidR="00051807" w:rsidRPr="008C07C9" w:rsidRDefault="00051807" w:rsidP="00051807">
      <w:pPr>
        <w:rPr>
          <w:b/>
          <w:bCs/>
          <w:sz w:val="32"/>
          <w:szCs w:val="32"/>
        </w:rPr>
      </w:pPr>
    </w:p>
    <w:tbl>
      <w:tblPr>
        <w:tblW w:w="6925"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25"/>
      </w:tblGrid>
      <w:tr w:rsidR="00051807" w:rsidRPr="008C07C9" w14:paraId="79C8DCC0" w14:textId="77777777" w:rsidTr="00D338A8">
        <w:trPr>
          <w:cantSplit/>
          <w:trHeight w:hRule="exact" w:val="322"/>
        </w:trPr>
        <w:tc>
          <w:tcPr>
            <w:tcW w:w="6925" w:type="dxa"/>
            <w:vMerge w:val="restart"/>
          </w:tcPr>
          <w:p w14:paraId="79C8DCBE" w14:textId="12D258ED" w:rsidR="00051807" w:rsidRDefault="00051807" w:rsidP="00B61427">
            <w:pPr>
              <w:rPr>
                <w:b/>
                <w:bCs/>
                <w:sz w:val="20"/>
              </w:rPr>
            </w:pPr>
            <w:r w:rsidRPr="008C07C9">
              <w:rPr>
                <w:b/>
                <w:bCs/>
                <w:sz w:val="20"/>
              </w:rPr>
              <w:t>Confidential</w:t>
            </w:r>
            <w:r w:rsidR="00F80DB3">
              <w:rPr>
                <w:b/>
                <w:bCs/>
                <w:sz w:val="20"/>
              </w:rPr>
              <w:t>it</w:t>
            </w:r>
            <w:r>
              <w:rPr>
                <w:b/>
                <w:bCs/>
                <w:sz w:val="20"/>
              </w:rPr>
              <w:t xml:space="preserve">y Required? </w:t>
            </w:r>
          </w:p>
          <w:p w14:paraId="79C8DCBF" w14:textId="1EFD185A" w:rsidR="00051807" w:rsidRPr="008C07C9" w:rsidRDefault="009A0EAD" w:rsidP="00BA3FBC">
            <w:pPr>
              <w:rPr>
                <w:b/>
                <w:bCs/>
                <w:sz w:val="20"/>
              </w:rPr>
            </w:pPr>
            <w:r>
              <w:rPr>
                <w:b/>
                <w:bCs/>
                <w:sz w:val="20"/>
              </w:rPr>
              <w:t>NO</w:t>
            </w:r>
          </w:p>
        </w:tc>
      </w:tr>
      <w:tr w:rsidR="00051807" w:rsidRPr="008C07C9" w14:paraId="79C8DCC2" w14:textId="77777777" w:rsidTr="00D338A8">
        <w:trPr>
          <w:cantSplit/>
          <w:trHeight w:hRule="exact" w:val="322"/>
        </w:trPr>
        <w:tc>
          <w:tcPr>
            <w:tcW w:w="6925" w:type="dxa"/>
            <w:vMerge/>
            <w:vAlign w:val="center"/>
          </w:tcPr>
          <w:p w14:paraId="79C8DCC1" w14:textId="77777777" w:rsidR="00051807" w:rsidRPr="008C07C9" w:rsidRDefault="00051807" w:rsidP="00B61427">
            <w:pPr>
              <w:rPr>
                <w:b/>
                <w:bCs/>
                <w:sz w:val="32"/>
                <w:szCs w:val="32"/>
              </w:rPr>
            </w:pPr>
          </w:p>
        </w:tc>
      </w:tr>
      <w:tr w:rsidR="00051807" w:rsidRPr="008C07C9" w14:paraId="79C8DCC4" w14:textId="77777777" w:rsidTr="00D338A8">
        <w:trPr>
          <w:cantSplit/>
          <w:trHeight w:hRule="exact" w:val="193"/>
        </w:trPr>
        <w:tc>
          <w:tcPr>
            <w:tcW w:w="6925" w:type="dxa"/>
            <w:vMerge/>
            <w:vAlign w:val="center"/>
          </w:tcPr>
          <w:p w14:paraId="79C8DCC3" w14:textId="77777777" w:rsidR="00051807" w:rsidRPr="008C07C9" w:rsidRDefault="00051807" w:rsidP="00B61427">
            <w:pPr>
              <w:rPr>
                <w:b/>
                <w:bCs/>
                <w:sz w:val="32"/>
                <w:szCs w:val="32"/>
              </w:rPr>
            </w:pPr>
          </w:p>
        </w:tc>
      </w:tr>
    </w:tbl>
    <w:p w14:paraId="73707A63" w14:textId="77777777" w:rsidR="00D338A8" w:rsidRPr="008C07C9" w:rsidRDefault="00D338A8" w:rsidP="00D338A8">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D338A8" w:rsidRPr="008C07C9" w14:paraId="42739B89" w14:textId="77777777" w:rsidTr="00817969">
        <w:trPr>
          <w:cantSplit/>
          <w:trHeight w:hRule="exact" w:val="567"/>
        </w:trPr>
        <w:tc>
          <w:tcPr>
            <w:tcW w:w="6946" w:type="dxa"/>
            <w:vMerge w:val="restart"/>
          </w:tcPr>
          <w:p w14:paraId="0CDC9C69" w14:textId="23AB8944" w:rsidR="00E66338" w:rsidRDefault="00E66338" w:rsidP="00E66338">
            <w:pPr>
              <w:rPr>
                <w:rFonts w:cs="Calibri"/>
              </w:rPr>
            </w:pPr>
            <w:r>
              <w:rPr>
                <w:rFonts w:ascii="Arial" w:hAnsi="Arial"/>
                <w:sz w:val="19"/>
                <w:szCs w:val="19"/>
              </w:rPr>
              <w:t>I give permission to make my project report, video and deliverable accessible to staff and students on the Project (Technical Computing) module at Sheffield Hallam University</w:t>
            </w:r>
            <w:r w:rsidR="00A92431">
              <w:rPr>
                <w:rFonts w:ascii="Arial" w:hAnsi="Arial"/>
                <w:sz w:val="19"/>
                <w:szCs w:val="19"/>
              </w:rPr>
              <w:t>.</w:t>
            </w:r>
          </w:p>
          <w:p w14:paraId="1BA5CB43" w14:textId="5177F8FD" w:rsidR="00D338A8" w:rsidRPr="008C07C9" w:rsidRDefault="00D338A8" w:rsidP="00817969">
            <w:pPr>
              <w:rPr>
                <w:b/>
                <w:bCs/>
                <w:sz w:val="20"/>
              </w:rPr>
            </w:pPr>
            <w:r w:rsidRPr="008C07C9">
              <w:rPr>
                <w:b/>
                <w:bCs/>
                <w:sz w:val="20"/>
              </w:rPr>
              <w:t>YES</w:t>
            </w:r>
          </w:p>
        </w:tc>
      </w:tr>
      <w:tr w:rsidR="00D338A8" w:rsidRPr="008C07C9" w14:paraId="175C7125" w14:textId="77777777" w:rsidTr="00817969">
        <w:trPr>
          <w:cantSplit/>
          <w:trHeight w:hRule="exact" w:val="567"/>
        </w:trPr>
        <w:tc>
          <w:tcPr>
            <w:tcW w:w="6946" w:type="dxa"/>
            <w:vMerge/>
            <w:vAlign w:val="center"/>
          </w:tcPr>
          <w:p w14:paraId="6822BA92" w14:textId="77777777" w:rsidR="00D338A8" w:rsidRPr="008C07C9" w:rsidRDefault="00D338A8" w:rsidP="00817969">
            <w:pPr>
              <w:rPr>
                <w:b/>
                <w:bCs/>
                <w:sz w:val="32"/>
                <w:szCs w:val="32"/>
              </w:rPr>
            </w:pPr>
          </w:p>
        </w:tc>
      </w:tr>
      <w:tr w:rsidR="00D338A8" w:rsidRPr="008C07C9" w14:paraId="100E399E" w14:textId="77777777" w:rsidTr="00817969">
        <w:trPr>
          <w:cantSplit/>
          <w:trHeight w:hRule="exact" w:val="341"/>
        </w:trPr>
        <w:tc>
          <w:tcPr>
            <w:tcW w:w="6946" w:type="dxa"/>
            <w:vMerge/>
            <w:vAlign w:val="center"/>
          </w:tcPr>
          <w:p w14:paraId="506D66D1" w14:textId="77777777" w:rsidR="00D338A8" w:rsidRPr="008C07C9" w:rsidRDefault="00D338A8" w:rsidP="00817969">
            <w:pPr>
              <w:rPr>
                <w:b/>
                <w:bCs/>
                <w:sz w:val="32"/>
                <w:szCs w:val="32"/>
              </w:rPr>
            </w:pPr>
          </w:p>
        </w:tc>
      </w:tr>
    </w:tbl>
    <w:p w14:paraId="79C8DCC5" w14:textId="4E3E235A" w:rsidR="00BA3FBC" w:rsidRDefault="00BA3FBC" w:rsidP="00BA3FBC"/>
    <w:p w14:paraId="6F11F278" w14:textId="0B562003" w:rsidR="00D856B6" w:rsidRDefault="00D856B6" w:rsidP="009130D0">
      <w:pPr>
        <w:pStyle w:val="Heading1"/>
        <w:numPr>
          <w:ilvl w:val="0"/>
          <w:numId w:val="0"/>
        </w:numPr>
      </w:pPr>
      <w:bookmarkStart w:id="0" w:name="_Toc130762350"/>
      <w:bookmarkStart w:id="1" w:name="_Toc130797785"/>
      <w:r>
        <w:lastRenderedPageBreak/>
        <w:t>Ackno</w:t>
      </w:r>
      <w:r w:rsidR="006D136E">
        <w:t>wledgements</w:t>
      </w:r>
      <w:bookmarkEnd w:id="0"/>
      <w:bookmarkEnd w:id="1"/>
    </w:p>
    <w:p w14:paraId="3D6DCA20" w14:textId="43CF72B3" w:rsidR="006D136E" w:rsidRDefault="006D136E" w:rsidP="006D136E"/>
    <w:p w14:paraId="08700C61" w14:textId="77777777" w:rsidR="006D136E" w:rsidRDefault="006D136E">
      <w:pPr>
        <w:spacing w:before="0" w:after="200" w:line="276" w:lineRule="auto"/>
      </w:pPr>
      <w:r>
        <w:br w:type="page"/>
      </w:r>
    </w:p>
    <w:p w14:paraId="0EE542B3" w14:textId="3F99FA8A" w:rsidR="006D136E" w:rsidRDefault="006D136E" w:rsidP="00333F16">
      <w:pPr>
        <w:pStyle w:val="Heading1"/>
        <w:numPr>
          <w:ilvl w:val="0"/>
          <w:numId w:val="0"/>
        </w:numPr>
      </w:pPr>
      <w:bookmarkStart w:id="2" w:name="_Toc130762351"/>
      <w:bookmarkStart w:id="3" w:name="_Toc130797786"/>
      <w:r>
        <w:lastRenderedPageBreak/>
        <w:t>Abstract</w:t>
      </w:r>
      <w:bookmarkEnd w:id="2"/>
      <w:bookmarkEnd w:id="3"/>
    </w:p>
    <w:p w14:paraId="7A4A7EC8" w14:textId="77777777" w:rsidR="007A26C1" w:rsidRDefault="007A26C1" w:rsidP="007A26C1">
      <w:commentRangeStart w:id="4"/>
      <w:r>
        <w:t xml:space="preserve">In my four years of watching and playing the game of snooker, I have witnessed many a dramatic </w:t>
      </w:r>
      <w:commentRangeEnd w:id="4"/>
      <w:r w:rsidR="00207198">
        <w:rPr>
          <w:rStyle w:val="CommentReference"/>
        </w:rPr>
        <w:commentReference w:id="4"/>
      </w:r>
      <w:r>
        <w:t>moment on TV and have partaken in some interesting passages of play. One recurring incident that bothers me, though, in both the professional and casual setting, is an unsolved yet seemingly solvable problem: The issue of replacing the balls after a foul.</w:t>
      </w:r>
    </w:p>
    <w:p w14:paraId="59E9AADD" w14:textId="536C874A" w:rsidR="00CB4AA0" w:rsidRPr="00CB4AA0" w:rsidRDefault="00BA047D" w:rsidP="00CB4AA0">
      <w:r>
        <w:t xml:space="preserve">The aim of this project is to </w:t>
      </w:r>
      <w:r w:rsidR="008B3FDE">
        <w:t>develop a proof-of-concept system to assist in replacing the balls after a foul and a miss is called</w:t>
      </w:r>
      <w:r w:rsidR="00EE2C80">
        <w:t>, by tracking and storing their positions throughout a game and being able to recall this information when necessary.</w:t>
      </w:r>
    </w:p>
    <w:p w14:paraId="6FEA7C88" w14:textId="29645048" w:rsidR="00CB4AA0" w:rsidRDefault="00CB4AA0" w:rsidP="006D136E"/>
    <w:p w14:paraId="0868ADEE" w14:textId="77777777" w:rsidR="00CB4AA0" w:rsidRDefault="00CB4AA0">
      <w:pPr>
        <w:spacing w:before="0" w:after="200" w:line="276" w:lineRule="auto"/>
      </w:pPr>
      <w:r>
        <w:br w:type="page"/>
      </w:r>
    </w:p>
    <w:sdt>
      <w:sdtPr>
        <w:rPr>
          <w:rFonts w:ascii="Calibri" w:eastAsia="Times New Roman" w:hAnsi="Calibri" w:cs="Arial"/>
          <w:color w:val="auto"/>
          <w:sz w:val="22"/>
          <w:szCs w:val="22"/>
          <w:lang w:val="en-GB"/>
        </w:rPr>
        <w:id w:val="-909690804"/>
        <w:docPartObj>
          <w:docPartGallery w:val="Table of Contents"/>
          <w:docPartUnique/>
        </w:docPartObj>
      </w:sdtPr>
      <w:sdtEndPr>
        <w:rPr>
          <w:b/>
          <w:bCs/>
          <w:noProof/>
        </w:rPr>
      </w:sdtEndPr>
      <w:sdtContent>
        <w:p w14:paraId="24DA6E31" w14:textId="3845F698" w:rsidR="009F3C59" w:rsidRPr="00D856B6" w:rsidRDefault="009F3C59">
          <w:pPr>
            <w:pStyle w:val="TOCHeading"/>
            <w:rPr>
              <w:rFonts w:ascii="Calibri" w:eastAsia="Times New Roman" w:hAnsi="Calibri" w:cs="Arial"/>
              <w:color w:val="auto"/>
              <w:sz w:val="22"/>
              <w:szCs w:val="22"/>
              <w:lang w:val="en-GB"/>
            </w:rPr>
          </w:pPr>
          <w:r>
            <w:t>Table of Contents</w:t>
          </w:r>
        </w:p>
        <w:p w14:paraId="5FA0E57D" w14:textId="73BE0B4B" w:rsidR="00782E2C" w:rsidRDefault="00C05696">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30797785" w:history="1">
            <w:r w:rsidR="00782E2C" w:rsidRPr="00F364A6">
              <w:rPr>
                <w:rStyle w:val="Hyperlink"/>
                <w:noProof/>
              </w:rPr>
              <w:t>Acknowledgements</w:t>
            </w:r>
            <w:r w:rsidR="00782E2C">
              <w:rPr>
                <w:noProof/>
                <w:webHidden/>
              </w:rPr>
              <w:tab/>
            </w:r>
            <w:r w:rsidR="00782E2C">
              <w:rPr>
                <w:noProof/>
                <w:webHidden/>
              </w:rPr>
              <w:fldChar w:fldCharType="begin"/>
            </w:r>
            <w:r w:rsidR="00782E2C">
              <w:rPr>
                <w:noProof/>
                <w:webHidden/>
              </w:rPr>
              <w:instrText xml:space="preserve"> PAGEREF _Toc130797785 \h </w:instrText>
            </w:r>
            <w:r w:rsidR="00782E2C">
              <w:rPr>
                <w:noProof/>
                <w:webHidden/>
              </w:rPr>
            </w:r>
            <w:r w:rsidR="00782E2C">
              <w:rPr>
                <w:noProof/>
                <w:webHidden/>
              </w:rPr>
              <w:fldChar w:fldCharType="separate"/>
            </w:r>
            <w:r w:rsidR="00782E2C">
              <w:rPr>
                <w:noProof/>
                <w:webHidden/>
              </w:rPr>
              <w:t>2</w:t>
            </w:r>
            <w:r w:rsidR="00782E2C">
              <w:rPr>
                <w:noProof/>
                <w:webHidden/>
              </w:rPr>
              <w:fldChar w:fldCharType="end"/>
            </w:r>
          </w:hyperlink>
        </w:p>
        <w:p w14:paraId="3A90E7BE" w14:textId="1A666F43" w:rsidR="00782E2C" w:rsidRDefault="00383A83">
          <w:pPr>
            <w:pStyle w:val="TOC1"/>
            <w:tabs>
              <w:tab w:val="right" w:leader="dot" w:pos="9016"/>
            </w:tabs>
            <w:rPr>
              <w:rFonts w:asciiTheme="minorHAnsi" w:eastAsiaTheme="minorEastAsia" w:hAnsiTheme="minorHAnsi" w:cstheme="minorBidi"/>
              <w:noProof/>
              <w:lang w:eastAsia="en-GB"/>
            </w:rPr>
          </w:pPr>
          <w:hyperlink w:anchor="_Toc130797786" w:history="1">
            <w:r w:rsidR="00782E2C" w:rsidRPr="00F364A6">
              <w:rPr>
                <w:rStyle w:val="Hyperlink"/>
                <w:noProof/>
              </w:rPr>
              <w:t>Abstract</w:t>
            </w:r>
            <w:r w:rsidR="00782E2C">
              <w:rPr>
                <w:noProof/>
                <w:webHidden/>
              </w:rPr>
              <w:tab/>
            </w:r>
            <w:r w:rsidR="00782E2C">
              <w:rPr>
                <w:noProof/>
                <w:webHidden/>
              </w:rPr>
              <w:fldChar w:fldCharType="begin"/>
            </w:r>
            <w:r w:rsidR="00782E2C">
              <w:rPr>
                <w:noProof/>
                <w:webHidden/>
              </w:rPr>
              <w:instrText xml:space="preserve"> PAGEREF _Toc130797786 \h </w:instrText>
            </w:r>
            <w:r w:rsidR="00782E2C">
              <w:rPr>
                <w:noProof/>
                <w:webHidden/>
              </w:rPr>
            </w:r>
            <w:r w:rsidR="00782E2C">
              <w:rPr>
                <w:noProof/>
                <w:webHidden/>
              </w:rPr>
              <w:fldChar w:fldCharType="separate"/>
            </w:r>
            <w:r w:rsidR="00782E2C">
              <w:rPr>
                <w:noProof/>
                <w:webHidden/>
              </w:rPr>
              <w:t>3</w:t>
            </w:r>
            <w:r w:rsidR="00782E2C">
              <w:rPr>
                <w:noProof/>
                <w:webHidden/>
              </w:rPr>
              <w:fldChar w:fldCharType="end"/>
            </w:r>
          </w:hyperlink>
        </w:p>
        <w:p w14:paraId="64173D1C" w14:textId="33FB6B0A" w:rsidR="00782E2C" w:rsidRDefault="00383A83">
          <w:pPr>
            <w:pStyle w:val="TOC1"/>
            <w:tabs>
              <w:tab w:val="left" w:pos="440"/>
              <w:tab w:val="right" w:leader="dot" w:pos="9016"/>
            </w:tabs>
            <w:rPr>
              <w:rFonts w:asciiTheme="minorHAnsi" w:eastAsiaTheme="minorEastAsia" w:hAnsiTheme="minorHAnsi" w:cstheme="minorBidi"/>
              <w:noProof/>
              <w:lang w:eastAsia="en-GB"/>
            </w:rPr>
          </w:pPr>
          <w:hyperlink w:anchor="_Toc130797787" w:history="1">
            <w:r w:rsidR="00782E2C" w:rsidRPr="00F364A6">
              <w:rPr>
                <w:rStyle w:val="Hyperlink"/>
                <w:noProof/>
              </w:rPr>
              <w:t>1</w:t>
            </w:r>
            <w:r w:rsidR="00782E2C">
              <w:rPr>
                <w:rFonts w:asciiTheme="minorHAnsi" w:eastAsiaTheme="minorEastAsia" w:hAnsiTheme="minorHAnsi" w:cstheme="minorBidi"/>
                <w:noProof/>
                <w:lang w:eastAsia="en-GB"/>
              </w:rPr>
              <w:tab/>
            </w:r>
            <w:r w:rsidR="00782E2C" w:rsidRPr="00F364A6">
              <w:rPr>
                <w:rStyle w:val="Hyperlink"/>
                <w:noProof/>
              </w:rPr>
              <w:t>Introduction</w:t>
            </w:r>
            <w:r w:rsidR="00782E2C">
              <w:rPr>
                <w:noProof/>
                <w:webHidden/>
              </w:rPr>
              <w:tab/>
            </w:r>
            <w:r w:rsidR="00782E2C">
              <w:rPr>
                <w:noProof/>
                <w:webHidden/>
              </w:rPr>
              <w:fldChar w:fldCharType="begin"/>
            </w:r>
            <w:r w:rsidR="00782E2C">
              <w:rPr>
                <w:noProof/>
                <w:webHidden/>
              </w:rPr>
              <w:instrText xml:space="preserve"> PAGEREF _Toc130797787 \h </w:instrText>
            </w:r>
            <w:r w:rsidR="00782E2C">
              <w:rPr>
                <w:noProof/>
                <w:webHidden/>
              </w:rPr>
            </w:r>
            <w:r w:rsidR="00782E2C">
              <w:rPr>
                <w:noProof/>
                <w:webHidden/>
              </w:rPr>
              <w:fldChar w:fldCharType="separate"/>
            </w:r>
            <w:r w:rsidR="00782E2C">
              <w:rPr>
                <w:noProof/>
                <w:webHidden/>
              </w:rPr>
              <w:t>5</w:t>
            </w:r>
            <w:r w:rsidR="00782E2C">
              <w:rPr>
                <w:noProof/>
                <w:webHidden/>
              </w:rPr>
              <w:fldChar w:fldCharType="end"/>
            </w:r>
          </w:hyperlink>
        </w:p>
        <w:p w14:paraId="6A905A3F" w14:textId="69468F07"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788" w:history="1">
            <w:r w:rsidR="00782E2C" w:rsidRPr="00F364A6">
              <w:rPr>
                <w:rStyle w:val="Hyperlink"/>
                <w:noProof/>
              </w:rPr>
              <w:t>1.1</w:t>
            </w:r>
            <w:r w:rsidR="00782E2C">
              <w:rPr>
                <w:rFonts w:asciiTheme="minorHAnsi" w:eastAsiaTheme="minorEastAsia" w:hAnsiTheme="minorHAnsi" w:cstheme="minorBidi"/>
                <w:noProof/>
                <w:lang w:eastAsia="en-GB"/>
              </w:rPr>
              <w:tab/>
            </w:r>
            <w:r w:rsidR="00782E2C" w:rsidRPr="00F364A6">
              <w:rPr>
                <w:rStyle w:val="Hyperlink"/>
                <w:noProof/>
              </w:rPr>
              <w:t>Project background and motivation</w:t>
            </w:r>
            <w:r w:rsidR="00782E2C">
              <w:rPr>
                <w:noProof/>
                <w:webHidden/>
              </w:rPr>
              <w:tab/>
            </w:r>
            <w:r w:rsidR="00782E2C">
              <w:rPr>
                <w:noProof/>
                <w:webHidden/>
              </w:rPr>
              <w:fldChar w:fldCharType="begin"/>
            </w:r>
            <w:r w:rsidR="00782E2C">
              <w:rPr>
                <w:noProof/>
                <w:webHidden/>
              </w:rPr>
              <w:instrText xml:space="preserve"> PAGEREF _Toc130797788 \h </w:instrText>
            </w:r>
            <w:r w:rsidR="00782E2C">
              <w:rPr>
                <w:noProof/>
                <w:webHidden/>
              </w:rPr>
            </w:r>
            <w:r w:rsidR="00782E2C">
              <w:rPr>
                <w:noProof/>
                <w:webHidden/>
              </w:rPr>
              <w:fldChar w:fldCharType="separate"/>
            </w:r>
            <w:r w:rsidR="00782E2C">
              <w:rPr>
                <w:noProof/>
                <w:webHidden/>
              </w:rPr>
              <w:t>5</w:t>
            </w:r>
            <w:r w:rsidR="00782E2C">
              <w:rPr>
                <w:noProof/>
                <w:webHidden/>
              </w:rPr>
              <w:fldChar w:fldCharType="end"/>
            </w:r>
          </w:hyperlink>
        </w:p>
        <w:p w14:paraId="3EE3257D" w14:textId="7BC5B68D"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789" w:history="1">
            <w:r w:rsidR="00782E2C" w:rsidRPr="00F364A6">
              <w:rPr>
                <w:rStyle w:val="Hyperlink"/>
                <w:noProof/>
              </w:rPr>
              <w:t>1.2</w:t>
            </w:r>
            <w:r w:rsidR="00782E2C">
              <w:rPr>
                <w:rFonts w:asciiTheme="minorHAnsi" w:eastAsiaTheme="minorEastAsia" w:hAnsiTheme="minorHAnsi" w:cstheme="minorBidi"/>
                <w:noProof/>
                <w:lang w:eastAsia="en-GB"/>
              </w:rPr>
              <w:tab/>
            </w:r>
            <w:r w:rsidR="00782E2C" w:rsidRPr="00F364A6">
              <w:rPr>
                <w:rStyle w:val="Hyperlink"/>
                <w:noProof/>
              </w:rPr>
              <w:t>Scope</w:t>
            </w:r>
            <w:r w:rsidR="00782E2C">
              <w:rPr>
                <w:noProof/>
                <w:webHidden/>
              </w:rPr>
              <w:tab/>
            </w:r>
            <w:r w:rsidR="00782E2C">
              <w:rPr>
                <w:noProof/>
                <w:webHidden/>
              </w:rPr>
              <w:fldChar w:fldCharType="begin"/>
            </w:r>
            <w:r w:rsidR="00782E2C">
              <w:rPr>
                <w:noProof/>
                <w:webHidden/>
              </w:rPr>
              <w:instrText xml:space="preserve"> PAGEREF _Toc130797789 \h </w:instrText>
            </w:r>
            <w:r w:rsidR="00782E2C">
              <w:rPr>
                <w:noProof/>
                <w:webHidden/>
              </w:rPr>
            </w:r>
            <w:r w:rsidR="00782E2C">
              <w:rPr>
                <w:noProof/>
                <w:webHidden/>
              </w:rPr>
              <w:fldChar w:fldCharType="separate"/>
            </w:r>
            <w:r w:rsidR="00782E2C">
              <w:rPr>
                <w:noProof/>
                <w:webHidden/>
              </w:rPr>
              <w:t>5</w:t>
            </w:r>
            <w:r w:rsidR="00782E2C">
              <w:rPr>
                <w:noProof/>
                <w:webHidden/>
              </w:rPr>
              <w:fldChar w:fldCharType="end"/>
            </w:r>
          </w:hyperlink>
        </w:p>
        <w:p w14:paraId="2B21F6E4" w14:textId="05B13E08"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790" w:history="1">
            <w:r w:rsidR="00782E2C" w:rsidRPr="00F364A6">
              <w:rPr>
                <w:rStyle w:val="Hyperlink"/>
                <w:noProof/>
              </w:rPr>
              <w:t>1.3</w:t>
            </w:r>
            <w:r w:rsidR="00782E2C">
              <w:rPr>
                <w:rFonts w:asciiTheme="minorHAnsi" w:eastAsiaTheme="minorEastAsia" w:hAnsiTheme="minorHAnsi" w:cstheme="minorBidi"/>
                <w:noProof/>
                <w:lang w:eastAsia="en-GB"/>
              </w:rPr>
              <w:tab/>
            </w:r>
            <w:r w:rsidR="00782E2C" w:rsidRPr="00F364A6">
              <w:rPr>
                <w:rStyle w:val="Hyperlink"/>
                <w:noProof/>
              </w:rPr>
              <w:t>Project Aims</w:t>
            </w:r>
            <w:r w:rsidR="00782E2C">
              <w:rPr>
                <w:noProof/>
                <w:webHidden/>
              </w:rPr>
              <w:tab/>
            </w:r>
            <w:r w:rsidR="00782E2C">
              <w:rPr>
                <w:noProof/>
                <w:webHidden/>
              </w:rPr>
              <w:fldChar w:fldCharType="begin"/>
            </w:r>
            <w:r w:rsidR="00782E2C">
              <w:rPr>
                <w:noProof/>
                <w:webHidden/>
              </w:rPr>
              <w:instrText xml:space="preserve"> PAGEREF _Toc130797790 \h </w:instrText>
            </w:r>
            <w:r w:rsidR="00782E2C">
              <w:rPr>
                <w:noProof/>
                <w:webHidden/>
              </w:rPr>
            </w:r>
            <w:r w:rsidR="00782E2C">
              <w:rPr>
                <w:noProof/>
                <w:webHidden/>
              </w:rPr>
              <w:fldChar w:fldCharType="separate"/>
            </w:r>
            <w:r w:rsidR="00782E2C">
              <w:rPr>
                <w:noProof/>
                <w:webHidden/>
              </w:rPr>
              <w:t>5</w:t>
            </w:r>
            <w:r w:rsidR="00782E2C">
              <w:rPr>
                <w:noProof/>
                <w:webHidden/>
              </w:rPr>
              <w:fldChar w:fldCharType="end"/>
            </w:r>
          </w:hyperlink>
        </w:p>
        <w:p w14:paraId="5109516F" w14:textId="01F3BECA" w:rsidR="00782E2C" w:rsidRDefault="00383A83">
          <w:pPr>
            <w:pStyle w:val="TOC1"/>
            <w:tabs>
              <w:tab w:val="left" w:pos="440"/>
              <w:tab w:val="right" w:leader="dot" w:pos="9016"/>
            </w:tabs>
            <w:rPr>
              <w:rFonts w:asciiTheme="minorHAnsi" w:eastAsiaTheme="minorEastAsia" w:hAnsiTheme="minorHAnsi" w:cstheme="minorBidi"/>
              <w:noProof/>
              <w:lang w:eastAsia="en-GB"/>
            </w:rPr>
          </w:pPr>
          <w:hyperlink w:anchor="_Toc130797791" w:history="1">
            <w:r w:rsidR="00782E2C" w:rsidRPr="00F364A6">
              <w:rPr>
                <w:rStyle w:val="Hyperlink"/>
                <w:noProof/>
              </w:rPr>
              <w:t>2</w:t>
            </w:r>
            <w:r w:rsidR="00782E2C">
              <w:rPr>
                <w:rFonts w:asciiTheme="minorHAnsi" w:eastAsiaTheme="minorEastAsia" w:hAnsiTheme="minorHAnsi" w:cstheme="minorBidi"/>
                <w:noProof/>
                <w:lang w:eastAsia="en-GB"/>
              </w:rPr>
              <w:tab/>
            </w:r>
            <w:r w:rsidR="00782E2C" w:rsidRPr="00F364A6">
              <w:rPr>
                <w:rStyle w:val="Hyperlink"/>
                <w:noProof/>
              </w:rPr>
              <w:t>Research</w:t>
            </w:r>
            <w:r w:rsidR="00782E2C">
              <w:rPr>
                <w:noProof/>
                <w:webHidden/>
              </w:rPr>
              <w:tab/>
            </w:r>
            <w:r w:rsidR="00782E2C">
              <w:rPr>
                <w:noProof/>
                <w:webHidden/>
              </w:rPr>
              <w:fldChar w:fldCharType="begin"/>
            </w:r>
            <w:r w:rsidR="00782E2C">
              <w:rPr>
                <w:noProof/>
                <w:webHidden/>
              </w:rPr>
              <w:instrText xml:space="preserve"> PAGEREF _Toc130797791 \h </w:instrText>
            </w:r>
            <w:r w:rsidR="00782E2C">
              <w:rPr>
                <w:noProof/>
                <w:webHidden/>
              </w:rPr>
            </w:r>
            <w:r w:rsidR="00782E2C">
              <w:rPr>
                <w:noProof/>
                <w:webHidden/>
              </w:rPr>
              <w:fldChar w:fldCharType="separate"/>
            </w:r>
            <w:r w:rsidR="00782E2C">
              <w:rPr>
                <w:noProof/>
                <w:webHidden/>
              </w:rPr>
              <w:t>5</w:t>
            </w:r>
            <w:r w:rsidR="00782E2C">
              <w:rPr>
                <w:noProof/>
                <w:webHidden/>
              </w:rPr>
              <w:fldChar w:fldCharType="end"/>
            </w:r>
          </w:hyperlink>
        </w:p>
        <w:p w14:paraId="6D85E989" w14:textId="25DBEF48"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792" w:history="1">
            <w:r w:rsidR="00782E2C" w:rsidRPr="00F364A6">
              <w:rPr>
                <w:rStyle w:val="Hyperlink"/>
                <w:noProof/>
              </w:rPr>
              <w:t>2.1</w:t>
            </w:r>
            <w:r w:rsidR="00782E2C">
              <w:rPr>
                <w:rFonts w:asciiTheme="minorHAnsi" w:eastAsiaTheme="minorEastAsia" w:hAnsiTheme="minorHAnsi" w:cstheme="minorBidi"/>
                <w:noProof/>
                <w:lang w:eastAsia="en-GB"/>
              </w:rPr>
              <w:tab/>
            </w:r>
            <w:r w:rsidR="00782E2C" w:rsidRPr="00F364A6">
              <w:rPr>
                <w:rStyle w:val="Hyperlink"/>
                <w:noProof/>
              </w:rPr>
              <w:t>Similar Projects</w:t>
            </w:r>
            <w:r w:rsidR="00782E2C">
              <w:rPr>
                <w:noProof/>
                <w:webHidden/>
              </w:rPr>
              <w:tab/>
            </w:r>
            <w:r w:rsidR="00782E2C">
              <w:rPr>
                <w:noProof/>
                <w:webHidden/>
              </w:rPr>
              <w:fldChar w:fldCharType="begin"/>
            </w:r>
            <w:r w:rsidR="00782E2C">
              <w:rPr>
                <w:noProof/>
                <w:webHidden/>
              </w:rPr>
              <w:instrText xml:space="preserve"> PAGEREF _Toc130797792 \h </w:instrText>
            </w:r>
            <w:r w:rsidR="00782E2C">
              <w:rPr>
                <w:noProof/>
                <w:webHidden/>
              </w:rPr>
            </w:r>
            <w:r w:rsidR="00782E2C">
              <w:rPr>
                <w:noProof/>
                <w:webHidden/>
              </w:rPr>
              <w:fldChar w:fldCharType="separate"/>
            </w:r>
            <w:r w:rsidR="00782E2C">
              <w:rPr>
                <w:noProof/>
                <w:webHidden/>
              </w:rPr>
              <w:t>5</w:t>
            </w:r>
            <w:r w:rsidR="00782E2C">
              <w:rPr>
                <w:noProof/>
                <w:webHidden/>
              </w:rPr>
              <w:fldChar w:fldCharType="end"/>
            </w:r>
          </w:hyperlink>
        </w:p>
        <w:p w14:paraId="455D2148" w14:textId="39C1B3A3"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793" w:history="1">
            <w:r w:rsidR="00782E2C" w:rsidRPr="00F364A6">
              <w:rPr>
                <w:rStyle w:val="Hyperlink"/>
                <w:noProof/>
              </w:rPr>
              <w:t>2.1.1</w:t>
            </w:r>
            <w:r w:rsidR="00782E2C">
              <w:rPr>
                <w:rFonts w:asciiTheme="minorHAnsi" w:eastAsiaTheme="minorEastAsia" w:hAnsiTheme="minorHAnsi" w:cstheme="minorBidi"/>
                <w:noProof/>
                <w:lang w:eastAsia="en-GB"/>
              </w:rPr>
              <w:tab/>
            </w:r>
            <w:r w:rsidR="00782E2C" w:rsidRPr="00F364A6">
              <w:rPr>
                <w:rStyle w:val="Hyperlink"/>
                <w:noProof/>
              </w:rPr>
              <w:t>Blog post: The Pool Ball Tracker</w:t>
            </w:r>
            <w:r w:rsidR="00782E2C">
              <w:rPr>
                <w:noProof/>
                <w:webHidden/>
              </w:rPr>
              <w:tab/>
            </w:r>
            <w:r w:rsidR="00782E2C">
              <w:rPr>
                <w:noProof/>
                <w:webHidden/>
              </w:rPr>
              <w:fldChar w:fldCharType="begin"/>
            </w:r>
            <w:r w:rsidR="00782E2C">
              <w:rPr>
                <w:noProof/>
                <w:webHidden/>
              </w:rPr>
              <w:instrText xml:space="preserve"> PAGEREF _Toc130797793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20D2B262" w14:textId="792FA3CE"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794" w:history="1">
            <w:r w:rsidR="00782E2C" w:rsidRPr="00F364A6">
              <w:rPr>
                <w:rStyle w:val="Hyperlink"/>
                <w:noProof/>
              </w:rPr>
              <w:t>2.1.2</w:t>
            </w:r>
            <w:r w:rsidR="00782E2C">
              <w:rPr>
                <w:rFonts w:asciiTheme="minorHAnsi" w:eastAsiaTheme="minorEastAsia" w:hAnsiTheme="minorHAnsi" w:cstheme="minorBidi"/>
                <w:noProof/>
                <w:lang w:eastAsia="en-GB"/>
              </w:rPr>
              <w:tab/>
            </w:r>
            <w:r w:rsidR="00782E2C" w:rsidRPr="00F364A6">
              <w:rPr>
                <w:rStyle w:val="Hyperlink"/>
                <w:noProof/>
              </w:rPr>
              <w:t>Technical blog post: Snooker balls tracking on video</w:t>
            </w:r>
            <w:r w:rsidR="00782E2C">
              <w:rPr>
                <w:noProof/>
                <w:webHidden/>
              </w:rPr>
              <w:tab/>
            </w:r>
            <w:r w:rsidR="00782E2C">
              <w:rPr>
                <w:noProof/>
                <w:webHidden/>
              </w:rPr>
              <w:fldChar w:fldCharType="begin"/>
            </w:r>
            <w:r w:rsidR="00782E2C">
              <w:rPr>
                <w:noProof/>
                <w:webHidden/>
              </w:rPr>
              <w:instrText xml:space="preserve"> PAGEREF _Toc130797794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4E120A4E" w14:textId="1A51AF4E"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795" w:history="1">
            <w:r w:rsidR="00782E2C" w:rsidRPr="00F364A6">
              <w:rPr>
                <w:rStyle w:val="Hyperlink"/>
                <w:noProof/>
              </w:rPr>
              <w:t>2.1.3</w:t>
            </w:r>
            <w:r w:rsidR="00782E2C">
              <w:rPr>
                <w:rFonts w:asciiTheme="minorHAnsi" w:eastAsiaTheme="minorEastAsia" w:hAnsiTheme="minorHAnsi" w:cstheme="minorBidi"/>
                <w:noProof/>
                <w:lang w:eastAsia="en-GB"/>
              </w:rPr>
              <w:tab/>
            </w:r>
            <w:r w:rsidR="00782E2C" w:rsidRPr="00F364A6">
              <w:rPr>
                <w:rStyle w:val="Hyperlink"/>
                <w:noProof/>
              </w:rPr>
              <w:t>Project: snooker-ball-tracker</w:t>
            </w:r>
            <w:r w:rsidR="00782E2C">
              <w:rPr>
                <w:noProof/>
                <w:webHidden/>
              </w:rPr>
              <w:tab/>
            </w:r>
            <w:r w:rsidR="00782E2C">
              <w:rPr>
                <w:noProof/>
                <w:webHidden/>
              </w:rPr>
              <w:fldChar w:fldCharType="begin"/>
            </w:r>
            <w:r w:rsidR="00782E2C">
              <w:rPr>
                <w:noProof/>
                <w:webHidden/>
              </w:rPr>
              <w:instrText xml:space="preserve"> PAGEREF _Toc130797795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25222EB9" w14:textId="01E006C1"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796" w:history="1">
            <w:r w:rsidR="00782E2C" w:rsidRPr="00F364A6">
              <w:rPr>
                <w:rStyle w:val="Hyperlink"/>
                <w:noProof/>
              </w:rPr>
              <w:t>2.1.4</w:t>
            </w:r>
            <w:r w:rsidR="00782E2C">
              <w:rPr>
                <w:rFonts w:asciiTheme="minorHAnsi" w:eastAsiaTheme="minorEastAsia" w:hAnsiTheme="minorHAnsi" w:cstheme="minorBidi"/>
                <w:noProof/>
                <w:lang w:eastAsia="en-GB"/>
              </w:rPr>
              <w:tab/>
            </w:r>
            <w:r w:rsidR="00782E2C" w:rsidRPr="00F364A6">
              <w:rPr>
                <w:rStyle w:val="Hyperlink"/>
                <w:noProof/>
              </w:rPr>
              <w:t>Project: TrackingSnookerBalls</w:t>
            </w:r>
            <w:r w:rsidR="00782E2C">
              <w:rPr>
                <w:noProof/>
                <w:webHidden/>
              </w:rPr>
              <w:tab/>
            </w:r>
            <w:r w:rsidR="00782E2C">
              <w:rPr>
                <w:noProof/>
                <w:webHidden/>
              </w:rPr>
              <w:fldChar w:fldCharType="begin"/>
            </w:r>
            <w:r w:rsidR="00782E2C">
              <w:rPr>
                <w:noProof/>
                <w:webHidden/>
              </w:rPr>
              <w:instrText xml:space="preserve"> PAGEREF _Toc130797796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2B6747A0" w14:textId="19F11034"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797" w:history="1">
            <w:r w:rsidR="00782E2C" w:rsidRPr="00F364A6">
              <w:rPr>
                <w:rStyle w:val="Hyperlink"/>
                <w:noProof/>
              </w:rPr>
              <w:t>2.2</w:t>
            </w:r>
            <w:r w:rsidR="00782E2C">
              <w:rPr>
                <w:rFonts w:asciiTheme="minorHAnsi" w:eastAsiaTheme="minorEastAsia" w:hAnsiTheme="minorHAnsi" w:cstheme="minorBidi"/>
                <w:noProof/>
                <w:lang w:eastAsia="en-GB"/>
              </w:rPr>
              <w:tab/>
            </w:r>
            <w:r w:rsidR="00782E2C" w:rsidRPr="00F364A6">
              <w:rPr>
                <w:rStyle w:val="Hyperlink"/>
                <w:noProof/>
              </w:rPr>
              <w:t>Relevant Technologies</w:t>
            </w:r>
            <w:r w:rsidR="00782E2C">
              <w:rPr>
                <w:noProof/>
                <w:webHidden/>
              </w:rPr>
              <w:tab/>
            </w:r>
            <w:r w:rsidR="00782E2C">
              <w:rPr>
                <w:noProof/>
                <w:webHidden/>
              </w:rPr>
              <w:fldChar w:fldCharType="begin"/>
            </w:r>
            <w:r w:rsidR="00782E2C">
              <w:rPr>
                <w:noProof/>
                <w:webHidden/>
              </w:rPr>
              <w:instrText xml:space="preserve"> PAGEREF _Toc130797797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3433857D" w14:textId="2DA2B6EB" w:rsidR="00782E2C" w:rsidRDefault="00383A83">
          <w:pPr>
            <w:pStyle w:val="TOC1"/>
            <w:tabs>
              <w:tab w:val="left" w:pos="440"/>
              <w:tab w:val="right" w:leader="dot" w:pos="9016"/>
            </w:tabs>
            <w:rPr>
              <w:rFonts w:asciiTheme="minorHAnsi" w:eastAsiaTheme="minorEastAsia" w:hAnsiTheme="minorHAnsi" w:cstheme="minorBidi"/>
              <w:noProof/>
              <w:lang w:eastAsia="en-GB"/>
            </w:rPr>
          </w:pPr>
          <w:hyperlink w:anchor="_Toc130797798" w:history="1">
            <w:r w:rsidR="00782E2C" w:rsidRPr="00F364A6">
              <w:rPr>
                <w:rStyle w:val="Hyperlink"/>
                <w:noProof/>
              </w:rPr>
              <w:t>3</w:t>
            </w:r>
            <w:r w:rsidR="00782E2C">
              <w:rPr>
                <w:rFonts w:asciiTheme="minorHAnsi" w:eastAsiaTheme="minorEastAsia" w:hAnsiTheme="minorHAnsi" w:cstheme="minorBidi"/>
                <w:noProof/>
                <w:lang w:eastAsia="en-GB"/>
              </w:rPr>
              <w:tab/>
            </w:r>
            <w:r w:rsidR="00782E2C" w:rsidRPr="00F364A6">
              <w:rPr>
                <w:rStyle w:val="Hyperlink"/>
                <w:noProof/>
              </w:rPr>
              <w:t>Design and Architecture</w:t>
            </w:r>
            <w:r w:rsidR="00782E2C">
              <w:rPr>
                <w:noProof/>
                <w:webHidden/>
              </w:rPr>
              <w:tab/>
            </w:r>
            <w:r w:rsidR="00782E2C">
              <w:rPr>
                <w:noProof/>
                <w:webHidden/>
              </w:rPr>
              <w:fldChar w:fldCharType="begin"/>
            </w:r>
            <w:r w:rsidR="00782E2C">
              <w:rPr>
                <w:noProof/>
                <w:webHidden/>
              </w:rPr>
              <w:instrText xml:space="preserve"> PAGEREF _Toc130797798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3794E760" w14:textId="3493E05D"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799" w:history="1">
            <w:r w:rsidR="00782E2C" w:rsidRPr="00F364A6">
              <w:rPr>
                <w:rStyle w:val="Hyperlink"/>
                <w:noProof/>
              </w:rPr>
              <w:t>3.1</w:t>
            </w:r>
            <w:r w:rsidR="00782E2C">
              <w:rPr>
                <w:rFonts w:asciiTheme="minorHAnsi" w:eastAsiaTheme="minorEastAsia" w:hAnsiTheme="minorHAnsi" w:cstheme="minorBidi"/>
                <w:noProof/>
                <w:lang w:eastAsia="en-GB"/>
              </w:rPr>
              <w:tab/>
            </w:r>
            <w:r w:rsidR="00782E2C" w:rsidRPr="00F364A6">
              <w:rPr>
                <w:rStyle w:val="Hyperlink"/>
                <w:noProof/>
              </w:rPr>
              <w:t>Ideas and approaches</w:t>
            </w:r>
            <w:r w:rsidR="00782E2C">
              <w:rPr>
                <w:noProof/>
                <w:webHidden/>
              </w:rPr>
              <w:tab/>
            </w:r>
            <w:r w:rsidR="00782E2C">
              <w:rPr>
                <w:noProof/>
                <w:webHidden/>
              </w:rPr>
              <w:fldChar w:fldCharType="begin"/>
            </w:r>
            <w:r w:rsidR="00782E2C">
              <w:rPr>
                <w:noProof/>
                <w:webHidden/>
              </w:rPr>
              <w:instrText xml:space="preserve"> PAGEREF _Toc130797799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667D14FB" w14:textId="0767FAED"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00" w:history="1">
            <w:r w:rsidR="00782E2C" w:rsidRPr="00F364A6">
              <w:rPr>
                <w:rStyle w:val="Hyperlink"/>
                <w:noProof/>
              </w:rPr>
              <w:t>3.2</w:t>
            </w:r>
            <w:r w:rsidR="00782E2C">
              <w:rPr>
                <w:rFonts w:asciiTheme="minorHAnsi" w:eastAsiaTheme="minorEastAsia" w:hAnsiTheme="minorHAnsi" w:cstheme="minorBidi"/>
                <w:noProof/>
                <w:lang w:eastAsia="en-GB"/>
              </w:rPr>
              <w:tab/>
            </w:r>
            <w:r w:rsidR="00782E2C" w:rsidRPr="00F364A6">
              <w:rPr>
                <w:rStyle w:val="Hyperlink"/>
                <w:noProof/>
              </w:rPr>
              <w:t>Selected Technologies</w:t>
            </w:r>
            <w:r w:rsidR="00782E2C">
              <w:rPr>
                <w:noProof/>
                <w:webHidden/>
              </w:rPr>
              <w:tab/>
            </w:r>
            <w:r w:rsidR="00782E2C">
              <w:rPr>
                <w:noProof/>
                <w:webHidden/>
              </w:rPr>
              <w:fldChar w:fldCharType="begin"/>
            </w:r>
            <w:r w:rsidR="00782E2C">
              <w:rPr>
                <w:noProof/>
                <w:webHidden/>
              </w:rPr>
              <w:instrText xml:space="preserve"> PAGEREF _Toc130797800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679AC97B" w14:textId="4AABB4A1"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01" w:history="1">
            <w:r w:rsidR="00782E2C" w:rsidRPr="00F364A6">
              <w:rPr>
                <w:rStyle w:val="Hyperlink"/>
                <w:noProof/>
              </w:rPr>
              <w:t>3.3</w:t>
            </w:r>
            <w:r w:rsidR="00782E2C">
              <w:rPr>
                <w:rFonts w:asciiTheme="minorHAnsi" w:eastAsiaTheme="minorEastAsia" w:hAnsiTheme="minorHAnsi" w:cstheme="minorBidi"/>
                <w:noProof/>
                <w:lang w:eastAsia="en-GB"/>
              </w:rPr>
              <w:tab/>
            </w:r>
            <w:r w:rsidR="00782E2C" w:rsidRPr="00F364A6">
              <w:rPr>
                <w:rStyle w:val="Hyperlink"/>
                <w:noProof/>
              </w:rPr>
              <w:t>Planned Architecture</w:t>
            </w:r>
            <w:r w:rsidR="00782E2C">
              <w:rPr>
                <w:noProof/>
                <w:webHidden/>
              </w:rPr>
              <w:tab/>
            </w:r>
            <w:r w:rsidR="00782E2C">
              <w:rPr>
                <w:noProof/>
                <w:webHidden/>
              </w:rPr>
              <w:fldChar w:fldCharType="begin"/>
            </w:r>
            <w:r w:rsidR="00782E2C">
              <w:rPr>
                <w:noProof/>
                <w:webHidden/>
              </w:rPr>
              <w:instrText xml:space="preserve"> PAGEREF _Toc130797801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38306DE4" w14:textId="09F0D3F7" w:rsidR="00782E2C" w:rsidRDefault="00383A83">
          <w:pPr>
            <w:pStyle w:val="TOC1"/>
            <w:tabs>
              <w:tab w:val="left" w:pos="440"/>
              <w:tab w:val="right" w:leader="dot" w:pos="9016"/>
            </w:tabs>
            <w:rPr>
              <w:rFonts w:asciiTheme="minorHAnsi" w:eastAsiaTheme="minorEastAsia" w:hAnsiTheme="minorHAnsi" w:cstheme="minorBidi"/>
              <w:noProof/>
              <w:lang w:eastAsia="en-GB"/>
            </w:rPr>
          </w:pPr>
          <w:hyperlink w:anchor="_Toc130797802" w:history="1">
            <w:r w:rsidR="00782E2C" w:rsidRPr="00F364A6">
              <w:rPr>
                <w:rStyle w:val="Hyperlink"/>
                <w:noProof/>
              </w:rPr>
              <w:t>4</w:t>
            </w:r>
            <w:r w:rsidR="00782E2C">
              <w:rPr>
                <w:rFonts w:asciiTheme="minorHAnsi" w:eastAsiaTheme="minorEastAsia" w:hAnsiTheme="minorHAnsi" w:cstheme="minorBidi"/>
                <w:noProof/>
                <w:lang w:eastAsia="en-GB"/>
              </w:rPr>
              <w:tab/>
            </w:r>
            <w:r w:rsidR="00782E2C" w:rsidRPr="00F364A6">
              <w:rPr>
                <w:rStyle w:val="Hyperlink"/>
                <w:noProof/>
              </w:rPr>
              <w:t>Development</w:t>
            </w:r>
            <w:r w:rsidR="00782E2C">
              <w:rPr>
                <w:noProof/>
                <w:webHidden/>
              </w:rPr>
              <w:tab/>
            </w:r>
            <w:r w:rsidR="00782E2C">
              <w:rPr>
                <w:noProof/>
                <w:webHidden/>
              </w:rPr>
              <w:fldChar w:fldCharType="begin"/>
            </w:r>
            <w:r w:rsidR="00782E2C">
              <w:rPr>
                <w:noProof/>
                <w:webHidden/>
              </w:rPr>
              <w:instrText xml:space="preserve"> PAGEREF _Toc130797802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34F4A77C" w14:textId="19FEF826"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03" w:history="1">
            <w:r w:rsidR="00782E2C" w:rsidRPr="00F364A6">
              <w:rPr>
                <w:rStyle w:val="Hyperlink"/>
                <w:noProof/>
              </w:rPr>
              <w:t>4.1</w:t>
            </w:r>
            <w:r w:rsidR="00782E2C">
              <w:rPr>
                <w:rFonts w:asciiTheme="minorHAnsi" w:eastAsiaTheme="minorEastAsia" w:hAnsiTheme="minorHAnsi" w:cstheme="minorBidi"/>
                <w:noProof/>
                <w:lang w:eastAsia="en-GB"/>
              </w:rPr>
              <w:tab/>
            </w:r>
            <w:r w:rsidR="00782E2C" w:rsidRPr="00F364A6">
              <w:rPr>
                <w:rStyle w:val="Hyperlink"/>
                <w:noProof/>
              </w:rPr>
              <w:t>Basic detection</w:t>
            </w:r>
            <w:r w:rsidR="00782E2C">
              <w:rPr>
                <w:noProof/>
                <w:webHidden/>
              </w:rPr>
              <w:tab/>
            </w:r>
            <w:r w:rsidR="00782E2C">
              <w:rPr>
                <w:noProof/>
                <w:webHidden/>
              </w:rPr>
              <w:fldChar w:fldCharType="begin"/>
            </w:r>
            <w:r w:rsidR="00782E2C">
              <w:rPr>
                <w:noProof/>
                <w:webHidden/>
              </w:rPr>
              <w:instrText xml:space="preserve"> PAGEREF _Toc130797803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28CA09DA" w14:textId="2E874215"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804" w:history="1">
            <w:r w:rsidR="00782E2C" w:rsidRPr="00F364A6">
              <w:rPr>
                <w:rStyle w:val="Hyperlink"/>
                <w:noProof/>
              </w:rPr>
              <w:t>4.1.1</w:t>
            </w:r>
            <w:r w:rsidR="00782E2C">
              <w:rPr>
                <w:rFonts w:asciiTheme="minorHAnsi" w:eastAsiaTheme="minorEastAsia" w:hAnsiTheme="minorHAnsi" w:cstheme="minorBidi"/>
                <w:noProof/>
                <w:lang w:eastAsia="en-GB"/>
              </w:rPr>
              <w:tab/>
            </w:r>
            <w:r w:rsidR="00782E2C" w:rsidRPr="00F364A6">
              <w:rPr>
                <w:rStyle w:val="Hyperlink"/>
                <w:noProof/>
              </w:rPr>
              <w:t>Shapes</w:t>
            </w:r>
            <w:r w:rsidR="00782E2C">
              <w:rPr>
                <w:noProof/>
                <w:webHidden/>
              </w:rPr>
              <w:tab/>
            </w:r>
            <w:r w:rsidR="00782E2C">
              <w:rPr>
                <w:noProof/>
                <w:webHidden/>
              </w:rPr>
              <w:fldChar w:fldCharType="begin"/>
            </w:r>
            <w:r w:rsidR="00782E2C">
              <w:rPr>
                <w:noProof/>
                <w:webHidden/>
              </w:rPr>
              <w:instrText xml:space="preserve"> PAGEREF _Toc130797804 \h </w:instrText>
            </w:r>
            <w:r w:rsidR="00782E2C">
              <w:rPr>
                <w:noProof/>
                <w:webHidden/>
              </w:rPr>
            </w:r>
            <w:r w:rsidR="00782E2C">
              <w:rPr>
                <w:noProof/>
                <w:webHidden/>
              </w:rPr>
              <w:fldChar w:fldCharType="separate"/>
            </w:r>
            <w:r w:rsidR="00782E2C">
              <w:rPr>
                <w:noProof/>
                <w:webHidden/>
              </w:rPr>
              <w:t>6</w:t>
            </w:r>
            <w:r w:rsidR="00782E2C">
              <w:rPr>
                <w:noProof/>
                <w:webHidden/>
              </w:rPr>
              <w:fldChar w:fldCharType="end"/>
            </w:r>
          </w:hyperlink>
        </w:p>
        <w:p w14:paraId="69E8C6CF" w14:textId="266F0D68"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805" w:history="1">
            <w:r w:rsidR="00782E2C" w:rsidRPr="00F364A6">
              <w:rPr>
                <w:rStyle w:val="Hyperlink"/>
                <w:noProof/>
              </w:rPr>
              <w:t>4.1.2</w:t>
            </w:r>
            <w:r w:rsidR="00782E2C">
              <w:rPr>
                <w:rFonts w:asciiTheme="minorHAnsi" w:eastAsiaTheme="minorEastAsia" w:hAnsiTheme="minorHAnsi" w:cstheme="minorBidi"/>
                <w:noProof/>
                <w:lang w:eastAsia="en-GB"/>
              </w:rPr>
              <w:tab/>
            </w:r>
            <w:r w:rsidR="00782E2C" w:rsidRPr="00F364A6">
              <w:rPr>
                <w:rStyle w:val="Hyperlink"/>
                <w:noProof/>
              </w:rPr>
              <w:t>Colours</w:t>
            </w:r>
            <w:r w:rsidR="00782E2C">
              <w:rPr>
                <w:noProof/>
                <w:webHidden/>
              </w:rPr>
              <w:tab/>
            </w:r>
            <w:r w:rsidR="00782E2C">
              <w:rPr>
                <w:noProof/>
                <w:webHidden/>
              </w:rPr>
              <w:fldChar w:fldCharType="begin"/>
            </w:r>
            <w:r w:rsidR="00782E2C">
              <w:rPr>
                <w:noProof/>
                <w:webHidden/>
              </w:rPr>
              <w:instrText xml:space="preserve"> PAGEREF _Toc130797805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221FF281" w14:textId="0AA8501E"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06" w:history="1">
            <w:r w:rsidR="00782E2C" w:rsidRPr="00F364A6">
              <w:rPr>
                <w:rStyle w:val="Hyperlink"/>
                <w:noProof/>
              </w:rPr>
              <w:t>4.2</w:t>
            </w:r>
            <w:r w:rsidR="00782E2C">
              <w:rPr>
                <w:rFonts w:asciiTheme="minorHAnsi" w:eastAsiaTheme="minorEastAsia" w:hAnsiTheme="minorHAnsi" w:cstheme="minorBidi"/>
                <w:noProof/>
                <w:lang w:eastAsia="en-GB"/>
              </w:rPr>
              <w:tab/>
            </w:r>
            <w:r w:rsidR="00782E2C" w:rsidRPr="00F364A6">
              <w:rPr>
                <w:rStyle w:val="Hyperlink"/>
                <w:noProof/>
              </w:rPr>
              <w:t>Basic output – rendering the balls</w:t>
            </w:r>
            <w:r w:rsidR="00782E2C">
              <w:rPr>
                <w:noProof/>
                <w:webHidden/>
              </w:rPr>
              <w:tab/>
            </w:r>
            <w:r w:rsidR="00782E2C">
              <w:rPr>
                <w:noProof/>
                <w:webHidden/>
              </w:rPr>
              <w:fldChar w:fldCharType="begin"/>
            </w:r>
            <w:r w:rsidR="00782E2C">
              <w:rPr>
                <w:noProof/>
                <w:webHidden/>
              </w:rPr>
              <w:instrText xml:space="preserve"> PAGEREF _Toc130797806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3EA709A4" w14:textId="4CA6664D"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07" w:history="1">
            <w:r w:rsidR="00782E2C" w:rsidRPr="00F364A6">
              <w:rPr>
                <w:rStyle w:val="Hyperlink"/>
                <w:noProof/>
              </w:rPr>
              <w:t>4.3</w:t>
            </w:r>
            <w:r w:rsidR="00782E2C">
              <w:rPr>
                <w:rFonts w:asciiTheme="minorHAnsi" w:eastAsiaTheme="minorEastAsia" w:hAnsiTheme="minorHAnsi" w:cstheme="minorBidi"/>
                <w:noProof/>
                <w:lang w:eastAsia="en-GB"/>
              </w:rPr>
              <w:tab/>
            </w:r>
            <w:r w:rsidR="00782E2C" w:rsidRPr="00F364A6">
              <w:rPr>
                <w:rStyle w:val="Hyperlink"/>
                <w:noProof/>
              </w:rPr>
              <w:t>Normalising abstract views</w:t>
            </w:r>
            <w:r w:rsidR="00782E2C">
              <w:rPr>
                <w:noProof/>
                <w:webHidden/>
              </w:rPr>
              <w:tab/>
            </w:r>
            <w:r w:rsidR="00782E2C">
              <w:rPr>
                <w:noProof/>
                <w:webHidden/>
              </w:rPr>
              <w:fldChar w:fldCharType="begin"/>
            </w:r>
            <w:r w:rsidR="00782E2C">
              <w:rPr>
                <w:noProof/>
                <w:webHidden/>
              </w:rPr>
              <w:instrText xml:space="preserve"> PAGEREF _Toc130797807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2929BD0F" w14:textId="30F7AFE4"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08" w:history="1">
            <w:r w:rsidR="00782E2C" w:rsidRPr="00F364A6">
              <w:rPr>
                <w:rStyle w:val="Hyperlink"/>
                <w:noProof/>
              </w:rPr>
              <w:t>4.4</w:t>
            </w:r>
            <w:r w:rsidR="00782E2C">
              <w:rPr>
                <w:rFonts w:asciiTheme="minorHAnsi" w:eastAsiaTheme="minorEastAsia" w:hAnsiTheme="minorHAnsi" w:cstheme="minorBidi"/>
                <w:noProof/>
                <w:lang w:eastAsia="en-GB"/>
              </w:rPr>
              <w:tab/>
            </w:r>
            <w:r w:rsidR="00782E2C" w:rsidRPr="00F364A6">
              <w:rPr>
                <w:rStyle w:val="Hyperlink"/>
                <w:noProof/>
              </w:rPr>
              <w:t>Video support</w:t>
            </w:r>
            <w:r w:rsidR="00782E2C">
              <w:rPr>
                <w:noProof/>
                <w:webHidden/>
              </w:rPr>
              <w:tab/>
            </w:r>
            <w:r w:rsidR="00782E2C">
              <w:rPr>
                <w:noProof/>
                <w:webHidden/>
              </w:rPr>
              <w:fldChar w:fldCharType="begin"/>
            </w:r>
            <w:r w:rsidR="00782E2C">
              <w:rPr>
                <w:noProof/>
                <w:webHidden/>
              </w:rPr>
              <w:instrText xml:space="preserve"> PAGEREF _Toc130797808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4146B22E" w14:textId="078FD598"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809" w:history="1">
            <w:r w:rsidR="00782E2C" w:rsidRPr="00F364A6">
              <w:rPr>
                <w:rStyle w:val="Hyperlink"/>
                <w:noProof/>
              </w:rPr>
              <w:t>4.4.1</w:t>
            </w:r>
            <w:r w:rsidR="00782E2C">
              <w:rPr>
                <w:rFonts w:asciiTheme="minorHAnsi" w:eastAsiaTheme="minorEastAsia" w:hAnsiTheme="minorHAnsi" w:cstheme="minorBidi"/>
                <w:noProof/>
                <w:lang w:eastAsia="en-GB"/>
              </w:rPr>
              <w:tab/>
            </w:r>
            <w:r w:rsidR="00782E2C" w:rsidRPr="00F364A6">
              <w:rPr>
                <w:rStyle w:val="Hyperlink"/>
                <w:noProof/>
              </w:rPr>
              <w:t>Detecting when a new shot has been played</w:t>
            </w:r>
            <w:r w:rsidR="00782E2C">
              <w:rPr>
                <w:noProof/>
                <w:webHidden/>
              </w:rPr>
              <w:tab/>
            </w:r>
            <w:r w:rsidR="00782E2C">
              <w:rPr>
                <w:noProof/>
                <w:webHidden/>
              </w:rPr>
              <w:fldChar w:fldCharType="begin"/>
            </w:r>
            <w:r w:rsidR="00782E2C">
              <w:rPr>
                <w:noProof/>
                <w:webHidden/>
              </w:rPr>
              <w:instrText xml:space="preserve"> PAGEREF _Toc130797809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502E5E5C" w14:textId="741E3EED"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810" w:history="1">
            <w:r w:rsidR="00782E2C" w:rsidRPr="00F364A6">
              <w:rPr>
                <w:rStyle w:val="Hyperlink"/>
                <w:noProof/>
              </w:rPr>
              <w:t>4.4.2</w:t>
            </w:r>
            <w:r w:rsidR="00782E2C">
              <w:rPr>
                <w:rFonts w:asciiTheme="minorHAnsi" w:eastAsiaTheme="minorEastAsia" w:hAnsiTheme="minorHAnsi" w:cstheme="minorBidi"/>
                <w:noProof/>
                <w:lang w:eastAsia="en-GB"/>
              </w:rPr>
              <w:tab/>
            </w:r>
            <w:r w:rsidR="00782E2C" w:rsidRPr="00F364A6">
              <w:rPr>
                <w:rStyle w:val="Hyperlink"/>
                <w:noProof/>
              </w:rPr>
              <w:t>Storing multiple positions</w:t>
            </w:r>
            <w:r w:rsidR="00782E2C">
              <w:rPr>
                <w:noProof/>
                <w:webHidden/>
              </w:rPr>
              <w:tab/>
            </w:r>
            <w:r w:rsidR="00782E2C">
              <w:rPr>
                <w:noProof/>
                <w:webHidden/>
              </w:rPr>
              <w:fldChar w:fldCharType="begin"/>
            </w:r>
            <w:r w:rsidR="00782E2C">
              <w:rPr>
                <w:noProof/>
                <w:webHidden/>
              </w:rPr>
              <w:instrText xml:space="preserve"> PAGEREF _Toc130797810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1DE6CC7C" w14:textId="0E972DA5" w:rsidR="00782E2C" w:rsidRDefault="00383A83">
          <w:pPr>
            <w:pStyle w:val="TOC3"/>
            <w:tabs>
              <w:tab w:val="left" w:pos="1320"/>
              <w:tab w:val="right" w:leader="dot" w:pos="9016"/>
            </w:tabs>
            <w:rPr>
              <w:rFonts w:asciiTheme="minorHAnsi" w:eastAsiaTheme="minorEastAsia" w:hAnsiTheme="minorHAnsi" w:cstheme="minorBidi"/>
              <w:noProof/>
              <w:lang w:eastAsia="en-GB"/>
            </w:rPr>
          </w:pPr>
          <w:hyperlink w:anchor="_Toc130797811" w:history="1">
            <w:r w:rsidR="00782E2C" w:rsidRPr="00F364A6">
              <w:rPr>
                <w:rStyle w:val="Hyperlink"/>
                <w:noProof/>
              </w:rPr>
              <w:t>4.4.3</w:t>
            </w:r>
            <w:r w:rsidR="00782E2C">
              <w:rPr>
                <w:rFonts w:asciiTheme="minorHAnsi" w:eastAsiaTheme="minorEastAsia" w:hAnsiTheme="minorHAnsi" w:cstheme="minorBidi"/>
                <w:noProof/>
                <w:lang w:eastAsia="en-GB"/>
              </w:rPr>
              <w:tab/>
            </w:r>
            <w:r w:rsidR="00782E2C" w:rsidRPr="00F364A6">
              <w:rPr>
                <w:rStyle w:val="Hyperlink"/>
                <w:noProof/>
              </w:rPr>
              <w:t>‘Rewinding’ to a previous shot on-demand</w:t>
            </w:r>
            <w:r w:rsidR="00782E2C">
              <w:rPr>
                <w:noProof/>
                <w:webHidden/>
              </w:rPr>
              <w:tab/>
            </w:r>
            <w:r w:rsidR="00782E2C">
              <w:rPr>
                <w:noProof/>
                <w:webHidden/>
              </w:rPr>
              <w:fldChar w:fldCharType="begin"/>
            </w:r>
            <w:r w:rsidR="00782E2C">
              <w:rPr>
                <w:noProof/>
                <w:webHidden/>
              </w:rPr>
              <w:instrText xml:space="preserve"> PAGEREF _Toc130797811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3A3F7B74" w14:textId="1E3E63D4"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12" w:history="1">
            <w:r w:rsidR="00782E2C" w:rsidRPr="00F364A6">
              <w:rPr>
                <w:rStyle w:val="Hyperlink"/>
                <w:noProof/>
              </w:rPr>
              <w:t>4.5</w:t>
            </w:r>
            <w:r w:rsidR="00782E2C">
              <w:rPr>
                <w:rFonts w:asciiTheme="minorHAnsi" w:eastAsiaTheme="minorEastAsia" w:hAnsiTheme="minorHAnsi" w:cstheme="minorBidi"/>
                <w:noProof/>
                <w:lang w:eastAsia="en-GB"/>
              </w:rPr>
              <w:tab/>
            </w:r>
            <w:r w:rsidR="00782E2C" w:rsidRPr="00F364A6">
              <w:rPr>
                <w:rStyle w:val="Hyperlink"/>
                <w:noProof/>
              </w:rPr>
              <w:t>More advanced output</w:t>
            </w:r>
            <w:r w:rsidR="00782E2C">
              <w:rPr>
                <w:noProof/>
                <w:webHidden/>
              </w:rPr>
              <w:tab/>
            </w:r>
            <w:r w:rsidR="00782E2C">
              <w:rPr>
                <w:noProof/>
                <w:webHidden/>
              </w:rPr>
              <w:fldChar w:fldCharType="begin"/>
            </w:r>
            <w:r w:rsidR="00782E2C">
              <w:rPr>
                <w:noProof/>
                <w:webHidden/>
              </w:rPr>
              <w:instrText xml:space="preserve"> PAGEREF _Toc130797812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306FD2C7" w14:textId="2C2A4575" w:rsidR="00782E2C" w:rsidRDefault="00383A83">
          <w:pPr>
            <w:pStyle w:val="TOC1"/>
            <w:tabs>
              <w:tab w:val="left" w:pos="440"/>
              <w:tab w:val="right" w:leader="dot" w:pos="9016"/>
            </w:tabs>
            <w:rPr>
              <w:rFonts w:asciiTheme="minorHAnsi" w:eastAsiaTheme="minorEastAsia" w:hAnsiTheme="minorHAnsi" w:cstheme="minorBidi"/>
              <w:noProof/>
              <w:lang w:eastAsia="en-GB"/>
            </w:rPr>
          </w:pPr>
          <w:hyperlink w:anchor="_Toc130797813" w:history="1">
            <w:r w:rsidR="00782E2C" w:rsidRPr="00F364A6">
              <w:rPr>
                <w:rStyle w:val="Hyperlink"/>
                <w:noProof/>
              </w:rPr>
              <w:t>5</w:t>
            </w:r>
            <w:r w:rsidR="00782E2C">
              <w:rPr>
                <w:rFonts w:asciiTheme="minorHAnsi" w:eastAsiaTheme="minorEastAsia" w:hAnsiTheme="minorHAnsi" w:cstheme="minorBidi"/>
                <w:noProof/>
                <w:lang w:eastAsia="en-GB"/>
              </w:rPr>
              <w:tab/>
            </w:r>
            <w:r w:rsidR="00782E2C" w:rsidRPr="00F364A6">
              <w:rPr>
                <w:rStyle w:val="Hyperlink"/>
                <w:noProof/>
              </w:rPr>
              <w:t>Testing</w:t>
            </w:r>
            <w:r w:rsidR="00782E2C">
              <w:rPr>
                <w:noProof/>
                <w:webHidden/>
              </w:rPr>
              <w:tab/>
            </w:r>
            <w:r w:rsidR="00782E2C">
              <w:rPr>
                <w:noProof/>
                <w:webHidden/>
              </w:rPr>
              <w:fldChar w:fldCharType="begin"/>
            </w:r>
            <w:r w:rsidR="00782E2C">
              <w:rPr>
                <w:noProof/>
                <w:webHidden/>
              </w:rPr>
              <w:instrText xml:space="preserve"> PAGEREF _Toc130797813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4CF5FAA1" w14:textId="67056B1E" w:rsidR="00782E2C" w:rsidRDefault="00383A83">
          <w:pPr>
            <w:pStyle w:val="TOC1"/>
            <w:tabs>
              <w:tab w:val="left" w:pos="440"/>
              <w:tab w:val="right" w:leader="dot" w:pos="9016"/>
            </w:tabs>
            <w:rPr>
              <w:rFonts w:asciiTheme="minorHAnsi" w:eastAsiaTheme="minorEastAsia" w:hAnsiTheme="minorHAnsi" w:cstheme="minorBidi"/>
              <w:noProof/>
              <w:lang w:eastAsia="en-GB"/>
            </w:rPr>
          </w:pPr>
          <w:hyperlink w:anchor="_Toc130797814" w:history="1">
            <w:r w:rsidR="00782E2C" w:rsidRPr="00F364A6">
              <w:rPr>
                <w:rStyle w:val="Hyperlink"/>
                <w:noProof/>
              </w:rPr>
              <w:t>6</w:t>
            </w:r>
            <w:r w:rsidR="00782E2C">
              <w:rPr>
                <w:rFonts w:asciiTheme="minorHAnsi" w:eastAsiaTheme="minorEastAsia" w:hAnsiTheme="minorHAnsi" w:cstheme="minorBidi"/>
                <w:noProof/>
                <w:lang w:eastAsia="en-GB"/>
              </w:rPr>
              <w:tab/>
            </w:r>
            <w:r w:rsidR="00782E2C" w:rsidRPr="00F364A6">
              <w:rPr>
                <w:rStyle w:val="Hyperlink"/>
                <w:noProof/>
              </w:rPr>
              <w:t>Critical Evaluation</w:t>
            </w:r>
            <w:r w:rsidR="00782E2C">
              <w:rPr>
                <w:noProof/>
                <w:webHidden/>
              </w:rPr>
              <w:tab/>
            </w:r>
            <w:r w:rsidR="00782E2C">
              <w:rPr>
                <w:noProof/>
                <w:webHidden/>
              </w:rPr>
              <w:fldChar w:fldCharType="begin"/>
            </w:r>
            <w:r w:rsidR="00782E2C">
              <w:rPr>
                <w:noProof/>
                <w:webHidden/>
              </w:rPr>
              <w:instrText xml:space="preserve"> PAGEREF _Toc130797814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139CC044" w14:textId="0766FB02"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15" w:history="1">
            <w:r w:rsidR="00782E2C" w:rsidRPr="00F364A6">
              <w:rPr>
                <w:rStyle w:val="Hyperlink"/>
                <w:noProof/>
              </w:rPr>
              <w:t>6.1</w:t>
            </w:r>
            <w:r w:rsidR="00782E2C">
              <w:rPr>
                <w:rFonts w:asciiTheme="minorHAnsi" w:eastAsiaTheme="minorEastAsia" w:hAnsiTheme="minorHAnsi" w:cstheme="minorBidi"/>
                <w:noProof/>
                <w:lang w:eastAsia="en-GB"/>
              </w:rPr>
              <w:tab/>
            </w:r>
            <w:r w:rsidR="00782E2C" w:rsidRPr="00F364A6">
              <w:rPr>
                <w:rStyle w:val="Hyperlink"/>
                <w:noProof/>
              </w:rPr>
              <w:t>Project Success</w:t>
            </w:r>
            <w:r w:rsidR="00782E2C">
              <w:rPr>
                <w:noProof/>
                <w:webHidden/>
              </w:rPr>
              <w:tab/>
            </w:r>
            <w:r w:rsidR="00782E2C">
              <w:rPr>
                <w:noProof/>
                <w:webHidden/>
              </w:rPr>
              <w:fldChar w:fldCharType="begin"/>
            </w:r>
            <w:r w:rsidR="00782E2C">
              <w:rPr>
                <w:noProof/>
                <w:webHidden/>
              </w:rPr>
              <w:instrText xml:space="preserve"> PAGEREF _Toc130797815 \h </w:instrText>
            </w:r>
            <w:r w:rsidR="00782E2C">
              <w:rPr>
                <w:noProof/>
                <w:webHidden/>
              </w:rPr>
            </w:r>
            <w:r w:rsidR="00782E2C">
              <w:rPr>
                <w:noProof/>
                <w:webHidden/>
              </w:rPr>
              <w:fldChar w:fldCharType="separate"/>
            </w:r>
            <w:r w:rsidR="00782E2C">
              <w:rPr>
                <w:noProof/>
                <w:webHidden/>
              </w:rPr>
              <w:t>7</w:t>
            </w:r>
            <w:r w:rsidR="00782E2C">
              <w:rPr>
                <w:noProof/>
                <w:webHidden/>
              </w:rPr>
              <w:fldChar w:fldCharType="end"/>
            </w:r>
          </w:hyperlink>
        </w:p>
        <w:p w14:paraId="7F88B901" w14:textId="0C178C55"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16" w:history="1">
            <w:r w:rsidR="00782E2C" w:rsidRPr="00F364A6">
              <w:rPr>
                <w:rStyle w:val="Hyperlink"/>
                <w:noProof/>
              </w:rPr>
              <w:t>6.2</w:t>
            </w:r>
            <w:r w:rsidR="00782E2C">
              <w:rPr>
                <w:rFonts w:asciiTheme="minorHAnsi" w:eastAsiaTheme="minorEastAsia" w:hAnsiTheme="minorHAnsi" w:cstheme="minorBidi"/>
                <w:noProof/>
                <w:lang w:eastAsia="en-GB"/>
              </w:rPr>
              <w:tab/>
            </w:r>
            <w:r w:rsidR="00782E2C" w:rsidRPr="00F364A6">
              <w:rPr>
                <w:rStyle w:val="Hyperlink"/>
                <w:noProof/>
              </w:rPr>
              <w:t>Professional and Ethical Concerns</w:t>
            </w:r>
            <w:r w:rsidR="00782E2C">
              <w:rPr>
                <w:noProof/>
                <w:webHidden/>
              </w:rPr>
              <w:tab/>
            </w:r>
            <w:r w:rsidR="00782E2C">
              <w:rPr>
                <w:noProof/>
                <w:webHidden/>
              </w:rPr>
              <w:fldChar w:fldCharType="begin"/>
            </w:r>
            <w:r w:rsidR="00782E2C">
              <w:rPr>
                <w:noProof/>
                <w:webHidden/>
              </w:rPr>
              <w:instrText xml:space="preserve"> PAGEREF _Toc130797816 \h </w:instrText>
            </w:r>
            <w:r w:rsidR="00782E2C">
              <w:rPr>
                <w:noProof/>
                <w:webHidden/>
              </w:rPr>
            </w:r>
            <w:r w:rsidR="00782E2C">
              <w:rPr>
                <w:noProof/>
                <w:webHidden/>
              </w:rPr>
              <w:fldChar w:fldCharType="separate"/>
            </w:r>
            <w:r w:rsidR="00782E2C">
              <w:rPr>
                <w:noProof/>
                <w:webHidden/>
              </w:rPr>
              <w:t>8</w:t>
            </w:r>
            <w:r w:rsidR="00782E2C">
              <w:rPr>
                <w:noProof/>
                <w:webHidden/>
              </w:rPr>
              <w:fldChar w:fldCharType="end"/>
            </w:r>
          </w:hyperlink>
        </w:p>
        <w:p w14:paraId="3B2E666E" w14:textId="5622B64B"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17" w:history="1">
            <w:r w:rsidR="00782E2C" w:rsidRPr="00F364A6">
              <w:rPr>
                <w:rStyle w:val="Hyperlink"/>
                <w:noProof/>
              </w:rPr>
              <w:t>6.3</w:t>
            </w:r>
            <w:r w:rsidR="00782E2C">
              <w:rPr>
                <w:rFonts w:asciiTheme="minorHAnsi" w:eastAsiaTheme="minorEastAsia" w:hAnsiTheme="minorHAnsi" w:cstheme="minorBidi"/>
                <w:noProof/>
                <w:lang w:eastAsia="en-GB"/>
              </w:rPr>
              <w:tab/>
            </w:r>
            <w:r w:rsidR="00782E2C" w:rsidRPr="00F364A6">
              <w:rPr>
                <w:rStyle w:val="Hyperlink"/>
                <w:noProof/>
              </w:rPr>
              <w:t>Risk</w:t>
            </w:r>
            <w:r w:rsidR="00782E2C">
              <w:rPr>
                <w:noProof/>
                <w:webHidden/>
              </w:rPr>
              <w:tab/>
            </w:r>
            <w:r w:rsidR="00782E2C">
              <w:rPr>
                <w:noProof/>
                <w:webHidden/>
              </w:rPr>
              <w:fldChar w:fldCharType="begin"/>
            </w:r>
            <w:r w:rsidR="00782E2C">
              <w:rPr>
                <w:noProof/>
                <w:webHidden/>
              </w:rPr>
              <w:instrText xml:space="preserve"> PAGEREF _Toc130797817 \h </w:instrText>
            </w:r>
            <w:r w:rsidR="00782E2C">
              <w:rPr>
                <w:noProof/>
                <w:webHidden/>
              </w:rPr>
            </w:r>
            <w:r w:rsidR="00782E2C">
              <w:rPr>
                <w:noProof/>
                <w:webHidden/>
              </w:rPr>
              <w:fldChar w:fldCharType="separate"/>
            </w:r>
            <w:r w:rsidR="00782E2C">
              <w:rPr>
                <w:noProof/>
                <w:webHidden/>
              </w:rPr>
              <w:t>8</w:t>
            </w:r>
            <w:r w:rsidR="00782E2C">
              <w:rPr>
                <w:noProof/>
                <w:webHidden/>
              </w:rPr>
              <w:fldChar w:fldCharType="end"/>
            </w:r>
          </w:hyperlink>
        </w:p>
        <w:p w14:paraId="7E1C6898" w14:textId="29B27EF3" w:rsidR="00782E2C" w:rsidRDefault="00383A83">
          <w:pPr>
            <w:pStyle w:val="TOC2"/>
            <w:tabs>
              <w:tab w:val="left" w:pos="880"/>
              <w:tab w:val="right" w:leader="dot" w:pos="9016"/>
            </w:tabs>
            <w:rPr>
              <w:rFonts w:asciiTheme="minorHAnsi" w:eastAsiaTheme="minorEastAsia" w:hAnsiTheme="minorHAnsi" w:cstheme="minorBidi"/>
              <w:noProof/>
              <w:lang w:eastAsia="en-GB"/>
            </w:rPr>
          </w:pPr>
          <w:hyperlink w:anchor="_Toc130797818" w:history="1">
            <w:r w:rsidR="00782E2C" w:rsidRPr="00F364A6">
              <w:rPr>
                <w:rStyle w:val="Hyperlink"/>
                <w:noProof/>
              </w:rPr>
              <w:t>6.4</w:t>
            </w:r>
            <w:r w:rsidR="00782E2C">
              <w:rPr>
                <w:rFonts w:asciiTheme="minorHAnsi" w:eastAsiaTheme="minorEastAsia" w:hAnsiTheme="minorHAnsi" w:cstheme="minorBidi"/>
                <w:noProof/>
                <w:lang w:eastAsia="en-GB"/>
              </w:rPr>
              <w:tab/>
            </w:r>
            <w:r w:rsidR="00782E2C" w:rsidRPr="00F364A6">
              <w:rPr>
                <w:rStyle w:val="Hyperlink"/>
                <w:noProof/>
              </w:rPr>
              <w:t>Personal Development Planning (PDP)</w:t>
            </w:r>
            <w:r w:rsidR="00782E2C">
              <w:rPr>
                <w:noProof/>
                <w:webHidden/>
              </w:rPr>
              <w:tab/>
            </w:r>
            <w:r w:rsidR="00782E2C">
              <w:rPr>
                <w:noProof/>
                <w:webHidden/>
              </w:rPr>
              <w:fldChar w:fldCharType="begin"/>
            </w:r>
            <w:r w:rsidR="00782E2C">
              <w:rPr>
                <w:noProof/>
                <w:webHidden/>
              </w:rPr>
              <w:instrText xml:space="preserve"> PAGEREF _Toc130797818 \h </w:instrText>
            </w:r>
            <w:r w:rsidR="00782E2C">
              <w:rPr>
                <w:noProof/>
                <w:webHidden/>
              </w:rPr>
            </w:r>
            <w:r w:rsidR="00782E2C">
              <w:rPr>
                <w:noProof/>
                <w:webHidden/>
              </w:rPr>
              <w:fldChar w:fldCharType="separate"/>
            </w:r>
            <w:r w:rsidR="00782E2C">
              <w:rPr>
                <w:noProof/>
                <w:webHidden/>
              </w:rPr>
              <w:t>8</w:t>
            </w:r>
            <w:r w:rsidR="00782E2C">
              <w:rPr>
                <w:noProof/>
                <w:webHidden/>
              </w:rPr>
              <w:fldChar w:fldCharType="end"/>
            </w:r>
          </w:hyperlink>
        </w:p>
        <w:p w14:paraId="6AC2071E" w14:textId="22E578DF" w:rsidR="009F3C59" w:rsidRDefault="00C05696">
          <w:r>
            <w:rPr>
              <w:b/>
              <w:bCs/>
              <w:noProof/>
              <w:lang w:val="en-US"/>
            </w:rPr>
            <w:fldChar w:fldCharType="end"/>
          </w:r>
        </w:p>
      </w:sdtContent>
    </w:sdt>
    <w:p w14:paraId="0F037A09" w14:textId="6C71C729" w:rsidR="00792332" w:rsidRDefault="00792332">
      <w:pPr>
        <w:spacing w:before="0" w:after="200" w:line="276" w:lineRule="auto"/>
      </w:pPr>
      <w:r>
        <w:br w:type="page"/>
      </w:r>
    </w:p>
    <w:p w14:paraId="63F24E9A" w14:textId="396E1C44" w:rsidR="00CF0D46" w:rsidRDefault="00792332" w:rsidP="009130D0">
      <w:pPr>
        <w:pStyle w:val="Heading1"/>
        <w:numPr>
          <w:ilvl w:val="0"/>
          <w:numId w:val="10"/>
        </w:numPr>
      </w:pPr>
      <w:bookmarkStart w:id="5" w:name="_Toc130797787"/>
      <w:commentRangeStart w:id="6"/>
      <w:r>
        <w:lastRenderedPageBreak/>
        <w:t>Introduction</w:t>
      </w:r>
      <w:bookmarkEnd w:id="5"/>
      <w:commentRangeEnd w:id="6"/>
      <w:r w:rsidR="000C3763">
        <w:rPr>
          <w:rStyle w:val="CommentReference"/>
          <w:rFonts w:cs="Arial"/>
          <w:b w:val="0"/>
          <w:bCs w:val="0"/>
          <w:kern w:val="0"/>
        </w:rPr>
        <w:commentReference w:id="6"/>
      </w:r>
    </w:p>
    <w:p w14:paraId="5C7FDE46" w14:textId="456824C1" w:rsidR="00B37AE3" w:rsidRDefault="00B37AE3" w:rsidP="00B37AE3">
      <w:pPr>
        <w:pStyle w:val="Heading2"/>
      </w:pPr>
      <w:bookmarkStart w:id="7" w:name="_Toc130797788"/>
      <w:r>
        <w:t xml:space="preserve">Project </w:t>
      </w:r>
      <w:r w:rsidR="00FD0A1E">
        <w:t>background</w:t>
      </w:r>
      <w:r>
        <w:t xml:space="preserve"> and motivation</w:t>
      </w:r>
      <w:bookmarkEnd w:id="7"/>
    </w:p>
    <w:p w14:paraId="4F2659A6" w14:textId="229B975B" w:rsidR="008A65C4" w:rsidRDefault="0035110C" w:rsidP="00B37AE3">
      <w:r>
        <w:t>When a foul is committed in the game of snooker</w:t>
      </w:r>
      <w:r w:rsidR="00CC5BA6">
        <w:t xml:space="preserve"> </w:t>
      </w:r>
      <w:commentRangeStart w:id="8"/>
      <w:r w:rsidR="00CC5BA6">
        <w:t>(</w:t>
      </w:r>
      <w:r>
        <w:t xml:space="preserve">given certain circumstances which are </w:t>
      </w:r>
      <w:r w:rsidR="006F54A7">
        <w:t>not relevant to this report</w:t>
      </w:r>
      <w:r w:rsidR="00CC5BA6">
        <w:t xml:space="preserve">) </w:t>
      </w:r>
      <w:commentRangeEnd w:id="8"/>
      <w:r w:rsidR="00415E25">
        <w:rPr>
          <w:rStyle w:val="CommentReference"/>
        </w:rPr>
        <w:commentReference w:id="8"/>
      </w:r>
      <w:r w:rsidR="006F54A7">
        <w:t>the player who the foul was committed against can request for the balls to be replaced to their positions before the foul shot and have their opponent play the shot again.</w:t>
      </w:r>
    </w:p>
    <w:p w14:paraId="56775DB1" w14:textId="302BB80F" w:rsidR="0035110C" w:rsidRDefault="00AD2FD9" w:rsidP="00B37AE3">
      <w:r>
        <w:t xml:space="preserve">If a referee is present, it is their job to replace the balls, </w:t>
      </w:r>
      <w:r w:rsidR="008A65C4">
        <w:t>and in televised matches the TV cameras are rewound to inspect their previous positions if necessary.</w:t>
      </w:r>
      <w:r>
        <w:t xml:space="preserve"> </w:t>
      </w:r>
      <w:r w:rsidR="006430B6">
        <w:t xml:space="preserve">Due to the inaccuracy of this method, </w:t>
      </w:r>
      <w:r w:rsidR="00DA4FB1">
        <w:t xml:space="preserve">players sometimes disagree with how the referee has placed the balls, and there have been </w:t>
      </w:r>
      <w:del w:id="9" w:author="Meredith, Michael" w:date="2023-03-27T14:15:00Z">
        <w:r w:rsidR="00DA4FB1" w:rsidDel="00F63E0C">
          <w:delText xml:space="preserve">numerous </w:delText>
        </w:r>
      </w:del>
      <w:r w:rsidR="00DA4FB1">
        <w:t xml:space="preserve">instances of </w:t>
      </w:r>
      <w:r w:rsidR="00274FA7">
        <w:t xml:space="preserve">players disagreeing with each other on this matter, </w:t>
      </w:r>
      <w:commentRangeStart w:id="10"/>
      <w:r w:rsidR="00274FA7">
        <w:t xml:space="preserve">which </w:t>
      </w:r>
      <w:r w:rsidR="00EB2A89">
        <w:t xml:space="preserve">introduces </w:t>
      </w:r>
      <w:r w:rsidR="008758CE">
        <w:t>what is, in my opinion, unnecessary tension in</w:t>
      </w:r>
      <w:r w:rsidR="00EB2A89">
        <w:t>to</w:t>
      </w:r>
      <w:r w:rsidR="008758CE">
        <w:t xml:space="preserve"> the match</w:t>
      </w:r>
      <w:commentRangeEnd w:id="10"/>
      <w:r w:rsidR="00925771">
        <w:rPr>
          <w:rStyle w:val="CommentReference"/>
        </w:rPr>
        <w:commentReference w:id="10"/>
      </w:r>
      <w:r w:rsidR="008758CE">
        <w:t>.</w:t>
      </w:r>
    </w:p>
    <w:p w14:paraId="37840333" w14:textId="15335FD7" w:rsidR="00307736" w:rsidRDefault="00EB2A89" w:rsidP="00B37AE3">
      <w:r>
        <w:t xml:space="preserve">In non-televised matches, be it </w:t>
      </w:r>
      <w:r w:rsidR="00413DE7">
        <w:t xml:space="preserve">non-TV tables at professional tournaments, amateur tournaments, or casual settings, there is obviously no TV camera to rewind. </w:t>
      </w:r>
      <w:r w:rsidR="007B798B">
        <w:t>While some snooker clubs may have cameras recording the tables, these are usually not configured in a way where their footage could be accessed while a game is ongoing.</w:t>
      </w:r>
      <w:r w:rsidR="00252AF4">
        <w:t xml:space="preserve"> </w:t>
      </w:r>
      <w:r w:rsidR="00307736">
        <w:t xml:space="preserve">This presents the issue that, for all of the listed scenarios, there is no solution at all for accurately replacing the balls – only the player’s judgement of the </w:t>
      </w:r>
      <w:r w:rsidR="00532F03">
        <w:t xml:space="preserve">positions can be used as a resource, and particularly if more than one balls needs replacing, this is likely to be unreliable and inaccurate. </w:t>
      </w:r>
    </w:p>
    <w:p w14:paraId="1DE22DE5" w14:textId="6FFF8D67" w:rsidR="00B37AE3" w:rsidRPr="00B37AE3" w:rsidRDefault="0066719A" w:rsidP="00B37AE3">
      <w:commentRangeStart w:id="11"/>
      <w:r>
        <w:t xml:space="preserve">As someone who </w:t>
      </w:r>
      <w:r w:rsidR="005D0B0E">
        <w:t xml:space="preserve">naturally thinks about solving problems that </w:t>
      </w:r>
      <w:r w:rsidR="00E85F7F">
        <w:t>I face in everyday life, especially when software is applicable</w:t>
      </w:r>
      <w:r w:rsidR="00FB72A1">
        <w:t>, I often wondered why no</w:t>
      </w:r>
      <w:r w:rsidR="00C16050">
        <w:t xml:space="preserve"> better</w:t>
      </w:r>
      <w:r w:rsidR="00FB72A1">
        <w:t xml:space="preserve"> solution existed, at least in the professional setting, for replacing </w:t>
      </w:r>
      <w:r w:rsidR="00C874F6">
        <w:t>the balls to their previous position after a foul.</w:t>
      </w:r>
      <w:r w:rsidR="00686C52">
        <w:t xml:space="preserve"> </w:t>
      </w:r>
      <w:r w:rsidR="00D63BEB">
        <w:t>Thus, I chose to undertake the task for this project.</w:t>
      </w:r>
      <w:commentRangeEnd w:id="11"/>
      <w:r w:rsidR="009B58CD">
        <w:rPr>
          <w:rStyle w:val="CommentReference"/>
        </w:rPr>
        <w:commentReference w:id="11"/>
      </w:r>
    </w:p>
    <w:p w14:paraId="4AB41679" w14:textId="20EE7258" w:rsidR="00B37AE3" w:rsidRDefault="00B37AE3" w:rsidP="00B37AE3">
      <w:pPr>
        <w:pStyle w:val="Heading2"/>
      </w:pPr>
      <w:bookmarkStart w:id="12" w:name="_Toc130797789"/>
      <w:r>
        <w:t>Scope</w:t>
      </w:r>
      <w:bookmarkEnd w:id="12"/>
    </w:p>
    <w:p w14:paraId="6CD41BAC" w14:textId="683EDC83" w:rsidR="00665FB8" w:rsidRDefault="00D750FC" w:rsidP="00B37AE3">
      <w:commentRangeStart w:id="13"/>
      <w:r>
        <w:t>It was clear from an early stage in the planning of the project that I could not address the entire problem, in all settings, due to limitations in both time and knowledge.</w:t>
      </w:r>
      <w:r w:rsidR="00665FB8">
        <w:t xml:space="preserve"> This is acceptable, and in fact the case for many academic projects, but does mean that a scope must be defined:</w:t>
      </w:r>
      <w:commentRangeEnd w:id="13"/>
      <w:r w:rsidR="009B58CD">
        <w:rPr>
          <w:rStyle w:val="CommentReference"/>
        </w:rPr>
        <w:commentReference w:id="13"/>
      </w:r>
    </w:p>
    <w:p w14:paraId="0C3C13DC" w14:textId="0168F65D" w:rsidR="007F21DA" w:rsidRDefault="007F21DA" w:rsidP="00B37AE3">
      <w:r>
        <w:t>…</w:t>
      </w:r>
    </w:p>
    <w:p w14:paraId="1FD4243D" w14:textId="2C9A0302" w:rsidR="007F045E" w:rsidRDefault="007F045E" w:rsidP="007F045E">
      <w:pPr>
        <w:pStyle w:val="Heading2"/>
      </w:pPr>
      <w:bookmarkStart w:id="14" w:name="_Toc130797790"/>
      <w:r>
        <w:t>Project Aims</w:t>
      </w:r>
      <w:bookmarkEnd w:id="14"/>
    </w:p>
    <w:p w14:paraId="53B0CA30" w14:textId="64C00043" w:rsidR="00B15D4B" w:rsidRDefault="009F35CB" w:rsidP="009F35CB">
      <w:pPr>
        <w:pStyle w:val="ListParagraph"/>
        <w:numPr>
          <w:ilvl w:val="0"/>
          <w:numId w:val="13"/>
        </w:numPr>
      </w:pPr>
      <w:r>
        <w:t xml:space="preserve">Detect the positions and colours of </w:t>
      </w:r>
      <w:r w:rsidR="0098737D">
        <w:t>all of the snooker balls in an image or frame of video.</w:t>
      </w:r>
    </w:p>
    <w:p w14:paraId="63BA7796" w14:textId="3157FE74" w:rsidR="0098737D" w:rsidRDefault="0098737D" w:rsidP="009F35CB">
      <w:pPr>
        <w:pStyle w:val="ListParagraph"/>
        <w:numPr>
          <w:ilvl w:val="0"/>
          <w:numId w:val="13"/>
        </w:numPr>
      </w:pPr>
      <w:r>
        <w:t xml:space="preserve">Display the </w:t>
      </w:r>
      <w:r w:rsidR="00F50022">
        <w:t>tracked information in some way that can be used to restore the balls to this state.</w:t>
      </w:r>
    </w:p>
    <w:p w14:paraId="26FCBDD5" w14:textId="2902FC04" w:rsidR="00F50022" w:rsidRDefault="00F50022" w:rsidP="009F35CB">
      <w:pPr>
        <w:pStyle w:val="ListParagraph"/>
        <w:numPr>
          <w:ilvl w:val="0"/>
          <w:numId w:val="13"/>
        </w:numPr>
      </w:pPr>
      <w:r>
        <w:t xml:space="preserve">Support video throughput, </w:t>
      </w:r>
      <w:r w:rsidR="005F4AC4">
        <w:t>storing each new shot as it is played, and allow displaying the last still positions of the balls</w:t>
      </w:r>
      <w:r w:rsidR="0085445B">
        <w:t xml:space="preserve"> on-demand.</w:t>
      </w:r>
    </w:p>
    <w:p w14:paraId="57E6E3A2" w14:textId="35827CAE" w:rsidR="0085445B" w:rsidRPr="00B15D4B" w:rsidRDefault="0085445B" w:rsidP="009F35CB">
      <w:pPr>
        <w:pStyle w:val="ListParagraph"/>
        <w:numPr>
          <w:ilvl w:val="0"/>
          <w:numId w:val="13"/>
        </w:numPr>
      </w:pPr>
      <w:r>
        <w:t>Develop a more advanced display to further ease the process of replacing the balls.</w:t>
      </w:r>
    </w:p>
    <w:p w14:paraId="6CB2713E" w14:textId="7082C596" w:rsidR="00792332" w:rsidRDefault="00792332" w:rsidP="00792332">
      <w:pPr>
        <w:pStyle w:val="Heading1"/>
      </w:pPr>
      <w:bookmarkStart w:id="15" w:name="_Toc130797791"/>
      <w:commentRangeStart w:id="16"/>
      <w:r>
        <w:t>Research</w:t>
      </w:r>
      <w:bookmarkEnd w:id="15"/>
      <w:commentRangeEnd w:id="16"/>
      <w:r w:rsidR="000C3763">
        <w:rPr>
          <w:rStyle w:val="CommentReference"/>
          <w:rFonts w:cs="Arial"/>
          <w:b w:val="0"/>
          <w:bCs w:val="0"/>
          <w:kern w:val="0"/>
        </w:rPr>
        <w:commentReference w:id="16"/>
      </w:r>
    </w:p>
    <w:p w14:paraId="2A8E020D" w14:textId="53BE64B8" w:rsidR="00781203" w:rsidRDefault="00781203" w:rsidP="00781203">
      <w:pPr>
        <w:pStyle w:val="Heading2"/>
      </w:pPr>
      <w:bookmarkStart w:id="17" w:name="_Toc130797792"/>
      <w:r>
        <w:t>Similar Projects</w:t>
      </w:r>
      <w:bookmarkEnd w:id="17"/>
    </w:p>
    <w:p w14:paraId="3F1A80FF" w14:textId="7DC446DC" w:rsidR="003F1572" w:rsidRDefault="00D707AF" w:rsidP="003F1572">
      <w:r>
        <w:t>As part of my research</w:t>
      </w:r>
      <w:r w:rsidR="000927ED">
        <w:t xml:space="preserve"> into appropriate technologies and planned approaches, I reviewed </w:t>
      </w:r>
      <w:r w:rsidR="002D0B9B">
        <w:t xml:space="preserve">existing projects that aim to tackle similar problems to the </w:t>
      </w:r>
      <w:r w:rsidR="00B20184">
        <w:t xml:space="preserve">one defined in this project, or are </w:t>
      </w:r>
      <w:r w:rsidR="007A3DA1">
        <w:t xml:space="preserve">relevant on a technical level. </w:t>
      </w:r>
    </w:p>
    <w:p w14:paraId="47EC4D6D" w14:textId="38865A87" w:rsidR="0060777E" w:rsidRPr="0060777E" w:rsidRDefault="0060777E" w:rsidP="003F1572">
      <w:pPr>
        <w:rPr>
          <w:color w:val="548DD4" w:themeColor="text2" w:themeTint="99"/>
        </w:rPr>
      </w:pPr>
      <w:commentRangeStart w:id="18"/>
      <w:r>
        <w:rPr>
          <w:color w:val="548DD4" w:themeColor="text2" w:themeTint="99"/>
        </w:rPr>
        <w:t xml:space="preserve">Unsure how to reference these subsections – in the </w:t>
      </w:r>
      <w:r w:rsidR="00B82F51">
        <w:rPr>
          <w:color w:val="548DD4" w:themeColor="text2" w:themeTint="99"/>
        </w:rPr>
        <w:t>body or in the subheading?</w:t>
      </w:r>
      <w:commentRangeEnd w:id="18"/>
      <w:r w:rsidR="00DB54BF">
        <w:rPr>
          <w:rStyle w:val="CommentReference"/>
        </w:rPr>
        <w:commentReference w:id="18"/>
      </w:r>
    </w:p>
    <w:p w14:paraId="46C3E88B" w14:textId="103468AD" w:rsidR="00643511" w:rsidRDefault="00643511" w:rsidP="00643511">
      <w:pPr>
        <w:pStyle w:val="Heading3"/>
      </w:pPr>
      <w:bookmarkStart w:id="19" w:name="_Toc130797793"/>
      <w:r>
        <w:lastRenderedPageBreak/>
        <w:t>Blog post: The Pool Ball Tracker</w:t>
      </w:r>
      <w:bookmarkEnd w:id="19"/>
    </w:p>
    <w:p w14:paraId="133C7330" w14:textId="77777777" w:rsidR="00643511" w:rsidRPr="00643511" w:rsidRDefault="00643511" w:rsidP="00643511"/>
    <w:p w14:paraId="42142C15" w14:textId="7189E2ED" w:rsidR="00643511" w:rsidRDefault="00643511" w:rsidP="00643511">
      <w:pPr>
        <w:pStyle w:val="Heading3"/>
      </w:pPr>
      <w:bookmarkStart w:id="20" w:name="_Toc130797794"/>
      <w:r>
        <w:t>Technical blog post: Snooker balls tracking on video</w:t>
      </w:r>
      <w:bookmarkEnd w:id="20"/>
    </w:p>
    <w:p w14:paraId="628D9BCF" w14:textId="77777777" w:rsidR="00643511" w:rsidRPr="00643511" w:rsidRDefault="00643511" w:rsidP="00643511"/>
    <w:p w14:paraId="4B3792B0" w14:textId="1598CBF9" w:rsidR="003F1572" w:rsidRDefault="00643511" w:rsidP="003F1572">
      <w:pPr>
        <w:pStyle w:val="Heading3"/>
      </w:pPr>
      <w:bookmarkStart w:id="21" w:name="_Toc130797795"/>
      <w:r>
        <w:t xml:space="preserve">Project: </w:t>
      </w:r>
      <w:r w:rsidR="003F1572">
        <w:t>snooker-ball-tracker</w:t>
      </w:r>
      <w:bookmarkEnd w:id="21"/>
    </w:p>
    <w:p w14:paraId="007CBC65" w14:textId="77777777" w:rsidR="00400705" w:rsidRDefault="00400705" w:rsidP="00400705"/>
    <w:p w14:paraId="510ED00C" w14:textId="4EE6B938" w:rsidR="00400705" w:rsidRDefault="00643511" w:rsidP="00400705">
      <w:pPr>
        <w:pStyle w:val="Heading3"/>
      </w:pPr>
      <w:bookmarkStart w:id="22" w:name="_Toc130797796"/>
      <w:r>
        <w:t xml:space="preserve">Project: </w:t>
      </w:r>
      <w:r w:rsidR="0085666F">
        <w:t>TrackingSnookerBalls</w:t>
      </w:r>
      <w:bookmarkEnd w:id="22"/>
    </w:p>
    <w:p w14:paraId="66CDC186" w14:textId="77777777" w:rsidR="0085666F" w:rsidRDefault="0085666F" w:rsidP="0085666F"/>
    <w:p w14:paraId="5DEDFF3C" w14:textId="53458CED" w:rsidR="00781203" w:rsidRDefault="00781203" w:rsidP="00781203">
      <w:pPr>
        <w:pStyle w:val="Heading2"/>
      </w:pPr>
      <w:bookmarkStart w:id="23" w:name="_Toc130797797"/>
      <w:r>
        <w:t>Relevant Technologies</w:t>
      </w:r>
      <w:bookmarkEnd w:id="23"/>
    </w:p>
    <w:p w14:paraId="64B321BB" w14:textId="7BD02B14" w:rsidR="001B188B" w:rsidRPr="001B188B" w:rsidRDefault="00635B42" w:rsidP="001B188B">
      <w:r>
        <w:t xml:space="preserve">Given that prior to taking on this project, I have not </w:t>
      </w:r>
      <w:r w:rsidR="003A6A9A">
        <w:t xml:space="preserve">undertaken any programming projects utilising computer vision, research was necessary to </w:t>
      </w:r>
      <w:r w:rsidR="00FC7ED3">
        <w:t xml:space="preserve">determine available </w:t>
      </w:r>
      <w:r w:rsidR="003A6A9A">
        <w:t xml:space="preserve">tools </w:t>
      </w:r>
      <w:r w:rsidR="00FC7ED3">
        <w:t>and their suitability for the project. Below is the resulting overview of</w:t>
      </w:r>
      <w:r w:rsidR="008971FB">
        <w:t xml:space="preserve"> tools I found, a shortlist, and conclusions drawn.</w:t>
      </w:r>
    </w:p>
    <w:p w14:paraId="5B1E1C6A" w14:textId="77777777" w:rsidR="00B77BDB" w:rsidRPr="00B77BDB" w:rsidRDefault="00B77BDB" w:rsidP="00F035CC"/>
    <w:p w14:paraId="1C5282C8" w14:textId="0437E8D2" w:rsidR="0087452F" w:rsidRDefault="0087452F" w:rsidP="0087452F">
      <w:pPr>
        <w:pStyle w:val="Heading1"/>
      </w:pPr>
      <w:bookmarkStart w:id="24" w:name="_Toc130797798"/>
      <w:r>
        <w:t>Design and Architecture</w:t>
      </w:r>
      <w:bookmarkEnd w:id="24"/>
    </w:p>
    <w:p w14:paraId="4D6C9969" w14:textId="3A19E111" w:rsidR="0087452F" w:rsidRDefault="0087452F" w:rsidP="0087452F">
      <w:pPr>
        <w:pStyle w:val="Heading2"/>
      </w:pPr>
      <w:bookmarkStart w:id="25" w:name="_Toc130797799"/>
      <w:r>
        <w:t>Ideas and approaches</w:t>
      </w:r>
      <w:bookmarkEnd w:id="25"/>
    </w:p>
    <w:p w14:paraId="4F50C9B6" w14:textId="77777777" w:rsidR="0087452F" w:rsidRPr="0087452F" w:rsidRDefault="0087452F" w:rsidP="0087452F"/>
    <w:p w14:paraId="2CAB0535" w14:textId="5638ACF2" w:rsidR="0087452F" w:rsidRDefault="0087452F" w:rsidP="0087452F">
      <w:pPr>
        <w:pStyle w:val="Heading2"/>
      </w:pPr>
      <w:bookmarkStart w:id="26" w:name="_Toc130797800"/>
      <w:r>
        <w:t>Selected Technologies</w:t>
      </w:r>
      <w:bookmarkEnd w:id="26"/>
    </w:p>
    <w:p w14:paraId="51342587" w14:textId="18BF0047" w:rsidR="0087452F" w:rsidRDefault="00B11CE7" w:rsidP="00BA7500">
      <w:pPr>
        <w:rPr>
          <w:color w:val="548DD4" w:themeColor="text2" w:themeTint="99"/>
        </w:rPr>
      </w:pPr>
      <w:r>
        <w:rPr>
          <w:color w:val="548DD4" w:themeColor="text2" w:themeTint="99"/>
        </w:rPr>
        <w:t xml:space="preserve">Chosen technologies will probably be made obvious in research section, but provide an overview </w:t>
      </w:r>
      <w:r w:rsidR="00A6516B">
        <w:rPr>
          <w:color w:val="548DD4" w:themeColor="text2" w:themeTint="99"/>
        </w:rPr>
        <w:t>– ‘tell them what you just told them’</w:t>
      </w:r>
    </w:p>
    <w:p w14:paraId="5D7AE0D2" w14:textId="3505253D" w:rsidR="00BA7500" w:rsidRDefault="00BA7500" w:rsidP="00BA7500">
      <w:pPr>
        <w:pStyle w:val="Heading2"/>
      </w:pPr>
      <w:bookmarkStart w:id="27" w:name="_Toc130797801"/>
      <w:r>
        <w:t>Planned Architecture</w:t>
      </w:r>
      <w:bookmarkEnd w:id="27"/>
    </w:p>
    <w:p w14:paraId="5B3BAC1C" w14:textId="77777777" w:rsidR="00A33F47" w:rsidRPr="00A33F47" w:rsidRDefault="00A33F47" w:rsidP="00A33F47"/>
    <w:p w14:paraId="2A6130B0" w14:textId="45209E5F" w:rsidR="008D3DB4" w:rsidRDefault="00CE36AB" w:rsidP="00CE36AB">
      <w:pPr>
        <w:pStyle w:val="Heading1"/>
      </w:pPr>
      <w:bookmarkStart w:id="28" w:name="_Toc130797802"/>
      <w:r>
        <w:t>Development</w:t>
      </w:r>
      <w:bookmarkEnd w:id="28"/>
    </w:p>
    <w:p w14:paraId="67B741EC" w14:textId="0B8FA0A9" w:rsidR="00BC0372" w:rsidRDefault="00BC0372" w:rsidP="007E5299">
      <w:pPr>
        <w:pStyle w:val="Heading2"/>
      </w:pPr>
      <w:bookmarkStart w:id="29" w:name="_Toc130797803"/>
      <w:r>
        <w:t>Basic detection</w:t>
      </w:r>
      <w:bookmarkEnd w:id="29"/>
    </w:p>
    <w:p w14:paraId="1B8023D0" w14:textId="0167F79E" w:rsidR="00164CE7" w:rsidRPr="006D2752" w:rsidRDefault="00024E0C" w:rsidP="00024E0C">
      <w:pPr>
        <w:rPr>
          <w:color w:val="548DD4" w:themeColor="text2" w:themeTint="99"/>
        </w:rPr>
      </w:pPr>
      <w:r w:rsidRPr="006D2752">
        <w:rPr>
          <w:color w:val="548DD4" w:themeColor="text2" w:themeTint="99"/>
        </w:rPr>
        <w:t xml:space="preserve">Some view normalisation must be performed before any kind of detection has taken place – the later section on abstract views will discuss dealing with </w:t>
      </w:r>
      <w:r w:rsidR="006D2752" w:rsidRPr="006D2752">
        <w:rPr>
          <w:color w:val="548DD4" w:themeColor="text2" w:themeTint="99"/>
        </w:rPr>
        <w:t>more ‘extreme’ angles.</w:t>
      </w:r>
    </w:p>
    <w:p w14:paraId="7F0E664E" w14:textId="0BB7921D" w:rsidR="00BC0372" w:rsidRDefault="00BC0372" w:rsidP="00EE5A85">
      <w:pPr>
        <w:pStyle w:val="Heading3"/>
      </w:pPr>
      <w:bookmarkStart w:id="30" w:name="_Toc130797804"/>
      <w:r>
        <w:t>Shapes</w:t>
      </w:r>
      <w:bookmarkEnd w:id="30"/>
    </w:p>
    <w:p w14:paraId="32BF6A05" w14:textId="77777777" w:rsidR="002F063F" w:rsidRDefault="00F43727" w:rsidP="00164CE7">
      <w:pPr>
        <w:rPr>
          <w:color w:val="548DD4" w:themeColor="text2" w:themeTint="99"/>
        </w:rPr>
      </w:pPr>
      <w:r>
        <w:rPr>
          <w:color w:val="548DD4" w:themeColor="text2" w:themeTint="99"/>
        </w:rPr>
        <w:t xml:space="preserve">Discuss different algorithms tried (HoughCircles, findContours, Canny) and </w:t>
      </w:r>
      <w:r w:rsidR="00F01CFD">
        <w:rPr>
          <w:color w:val="548DD4" w:themeColor="text2" w:themeTint="99"/>
        </w:rPr>
        <w:t xml:space="preserve">any </w:t>
      </w:r>
      <w:r>
        <w:rPr>
          <w:color w:val="548DD4" w:themeColor="text2" w:themeTint="99"/>
        </w:rPr>
        <w:t xml:space="preserve">issues encountered. </w:t>
      </w:r>
      <w:r w:rsidR="002F063F">
        <w:rPr>
          <w:color w:val="548DD4" w:themeColor="text2" w:themeTint="99"/>
        </w:rPr>
        <w:t>Explain decision to use Canny in the end.</w:t>
      </w:r>
    </w:p>
    <w:p w14:paraId="4D0EDDD8" w14:textId="269B66B1" w:rsidR="00164CE7" w:rsidRPr="00F43727" w:rsidRDefault="00F0022B" w:rsidP="00164CE7">
      <w:pPr>
        <w:rPr>
          <w:color w:val="548DD4" w:themeColor="text2" w:themeTint="99"/>
        </w:rPr>
      </w:pPr>
      <w:r>
        <w:rPr>
          <w:color w:val="548DD4" w:themeColor="text2" w:themeTint="99"/>
        </w:rPr>
        <w:t>Colour detection is independent from shape, so this does not need to be discussed at all in this section.</w:t>
      </w:r>
    </w:p>
    <w:p w14:paraId="4F175CA1" w14:textId="4B7FAC6D" w:rsidR="00BC0372" w:rsidRDefault="00BC0372" w:rsidP="00BC0372">
      <w:pPr>
        <w:pStyle w:val="Heading3"/>
      </w:pPr>
      <w:bookmarkStart w:id="31" w:name="_Toc130797805"/>
      <w:r>
        <w:lastRenderedPageBreak/>
        <w:t>Colours</w:t>
      </w:r>
      <w:bookmarkEnd w:id="31"/>
    </w:p>
    <w:p w14:paraId="1076452C" w14:textId="4E44F1FF" w:rsidR="00164CE7" w:rsidRPr="000127BF" w:rsidRDefault="003C5DE4" w:rsidP="00164CE7">
      <w:pPr>
        <w:rPr>
          <w:color w:val="548DD4" w:themeColor="text2" w:themeTint="99"/>
        </w:rPr>
      </w:pPr>
      <w:r w:rsidRPr="000127BF">
        <w:rPr>
          <w:color w:val="548DD4" w:themeColor="text2" w:themeTint="99"/>
        </w:rPr>
        <w:t xml:space="preserve">Discuss thoughts behind most effective </w:t>
      </w:r>
      <w:r w:rsidR="000127BF" w:rsidRPr="000127BF">
        <w:rPr>
          <w:color w:val="548DD4" w:themeColor="text2" w:themeTint="99"/>
        </w:rPr>
        <w:t xml:space="preserve">method for </w:t>
      </w:r>
      <w:r w:rsidRPr="000127BF">
        <w:rPr>
          <w:color w:val="548DD4" w:themeColor="text2" w:themeTint="99"/>
        </w:rPr>
        <w:t xml:space="preserve">colour detection and </w:t>
      </w:r>
      <w:r w:rsidR="000127BF">
        <w:rPr>
          <w:color w:val="548DD4" w:themeColor="text2" w:themeTint="99"/>
        </w:rPr>
        <w:t>justify</w:t>
      </w:r>
      <w:r w:rsidRPr="000127BF">
        <w:rPr>
          <w:color w:val="548DD4" w:themeColor="text2" w:themeTint="99"/>
        </w:rPr>
        <w:t xml:space="preserve"> the approach taken.</w:t>
      </w:r>
    </w:p>
    <w:p w14:paraId="4C9F9731" w14:textId="2923CE96" w:rsidR="00BC0372" w:rsidRDefault="00164CE7" w:rsidP="00164CE7">
      <w:pPr>
        <w:pStyle w:val="Heading2"/>
      </w:pPr>
      <w:bookmarkStart w:id="32" w:name="_Toc130797806"/>
      <w:r>
        <w:t>Basic output</w:t>
      </w:r>
      <w:r w:rsidR="005B62A7">
        <w:t xml:space="preserve"> – rendering the balls</w:t>
      </w:r>
      <w:bookmarkEnd w:id="32"/>
    </w:p>
    <w:p w14:paraId="2F965BBE" w14:textId="6B457B58" w:rsidR="00164CE7" w:rsidRDefault="0033363A" w:rsidP="00164CE7">
      <w:pPr>
        <w:rPr>
          <w:color w:val="548DD4" w:themeColor="text2" w:themeTint="99"/>
        </w:rPr>
      </w:pPr>
      <w:r w:rsidRPr="00467CA0">
        <w:rPr>
          <w:color w:val="548DD4" w:themeColor="text2" w:themeTint="99"/>
        </w:rPr>
        <w:t xml:space="preserve">The </w:t>
      </w:r>
      <w:r w:rsidR="005609DF" w:rsidRPr="00467CA0">
        <w:rPr>
          <w:color w:val="548DD4" w:themeColor="text2" w:themeTint="99"/>
        </w:rPr>
        <w:t>data</w:t>
      </w:r>
      <w:r w:rsidRPr="00467CA0">
        <w:rPr>
          <w:color w:val="548DD4" w:themeColor="text2" w:themeTint="99"/>
        </w:rPr>
        <w:t xml:space="preserve"> returned from cv.Canny() </w:t>
      </w:r>
      <w:r w:rsidR="005609DF" w:rsidRPr="00467CA0">
        <w:rPr>
          <w:color w:val="548DD4" w:themeColor="text2" w:themeTint="99"/>
        </w:rPr>
        <w:t>is an array formatted as a cv.Mat which means it can be rendered straight to a canvas using cv.imShow()</w:t>
      </w:r>
      <w:r w:rsidR="00F3255C" w:rsidRPr="00467CA0">
        <w:rPr>
          <w:color w:val="548DD4" w:themeColor="text2" w:themeTint="99"/>
        </w:rPr>
        <w:t xml:space="preserve">. It includes a black background but this can be somewhat worked around using some opacity value less than 100%. </w:t>
      </w:r>
      <w:r w:rsidR="00C53C64" w:rsidRPr="00467CA0">
        <w:rPr>
          <w:color w:val="548DD4" w:themeColor="text2" w:themeTint="99"/>
        </w:rPr>
        <w:t xml:space="preserve">This is the </w:t>
      </w:r>
      <w:r w:rsidR="00B83E43" w:rsidRPr="00467CA0">
        <w:rPr>
          <w:color w:val="548DD4" w:themeColor="text2" w:themeTint="99"/>
        </w:rPr>
        <w:t>crudest</w:t>
      </w:r>
      <w:r w:rsidR="00C53C64" w:rsidRPr="00467CA0">
        <w:rPr>
          <w:color w:val="548DD4" w:themeColor="text2" w:themeTint="99"/>
        </w:rPr>
        <w:t xml:space="preserve"> form of output.</w:t>
      </w:r>
    </w:p>
    <w:p w14:paraId="1282B0F6" w14:textId="386C798A" w:rsidR="00856A7C" w:rsidRPr="00467CA0" w:rsidRDefault="00856A7C" w:rsidP="00164CE7">
      <w:pPr>
        <w:rPr>
          <w:color w:val="548DD4" w:themeColor="text2" w:themeTint="99"/>
        </w:rPr>
      </w:pPr>
      <w:r>
        <w:rPr>
          <w:color w:val="548DD4" w:themeColor="text2" w:themeTint="99"/>
        </w:rPr>
        <w:t>Slightly more advanced output is finding the positions of each ball and drawing a custom render over the display</w:t>
      </w:r>
      <w:r w:rsidR="004C748C">
        <w:rPr>
          <w:color w:val="548DD4" w:themeColor="text2" w:themeTint="99"/>
        </w:rPr>
        <w:t xml:space="preserve"> (correctly coloured, labelled?)</w:t>
      </w:r>
      <w:r>
        <w:rPr>
          <w:color w:val="548DD4" w:themeColor="text2" w:themeTint="99"/>
        </w:rPr>
        <w:t>.</w:t>
      </w:r>
    </w:p>
    <w:p w14:paraId="59F042A0" w14:textId="24D8D75A" w:rsidR="00164CE7" w:rsidRDefault="00C66F1F" w:rsidP="00164CE7">
      <w:pPr>
        <w:pStyle w:val="Heading2"/>
      </w:pPr>
      <w:bookmarkStart w:id="33" w:name="_Toc130797807"/>
      <w:r>
        <w:t>Normalising abstract</w:t>
      </w:r>
      <w:r w:rsidR="00634874">
        <w:t xml:space="preserve"> view</w:t>
      </w:r>
      <w:r>
        <w:t>s</w:t>
      </w:r>
      <w:bookmarkEnd w:id="33"/>
    </w:p>
    <w:p w14:paraId="50FD5EE9" w14:textId="77777777" w:rsidR="003875DE" w:rsidRPr="003875DE" w:rsidRDefault="003875DE" w:rsidP="003875DE"/>
    <w:p w14:paraId="7EB25D73" w14:textId="0626FEC3" w:rsidR="00634874" w:rsidRDefault="00112E56" w:rsidP="00634874">
      <w:pPr>
        <w:pStyle w:val="Heading2"/>
      </w:pPr>
      <w:bookmarkStart w:id="34" w:name="_Toc130797808"/>
      <w:r>
        <w:t>Video support</w:t>
      </w:r>
      <w:bookmarkEnd w:id="34"/>
    </w:p>
    <w:p w14:paraId="7656508C" w14:textId="5301BF09" w:rsidR="003875DE" w:rsidRPr="00573405" w:rsidRDefault="00573405" w:rsidP="003875DE">
      <w:pPr>
        <w:rPr>
          <w:color w:val="548DD4" w:themeColor="text2" w:themeTint="99"/>
        </w:rPr>
      </w:pPr>
      <w:r>
        <w:rPr>
          <w:color w:val="548DD4" w:themeColor="text2" w:themeTint="99"/>
        </w:rPr>
        <w:t>Mention converting image input to video input</w:t>
      </w:r>
    </w:p>
    <w:p w14:paraId="69DBCC3E" w14:textId="17B6D742" w:rsidR="00112E56" w:rsidRDefault="00112E56" w:rsidP="00112E56">
      <w:pPr>
        <w:pStyle w:val="Heading3"/>
      </w:pPr>
      <w:bookmarkStart w:id="35" w:name="_Toc130797809"/>
      <w:r>
        <w:t>Detecting when a new shot has been played</w:t>
      </w:r>
      <w:bookmarkEnd w:id="35"/>
    </w:p>
    <w:p w14:paraId="633D3741" w14:textId="426B11C6" w:rsidR="003875DE" w:rsidRPr="00371A7C" w:rsidRDefault="001D1D15" w:rsidP="003875DE">
      <w:pPr>
        <w:rPr>
          <w:color w:val="548DD4" w:themeColor="text2" w:themeTint="99"/>
        </w:rPr>
      </w:pPr>
      <w:r>
        <w:rPr>
          <w:color w:val="548DD4" w:themeColor="text2" w:themeTint="99"/>
        </w:rPr>
        <w:t xml:space="preserve">Explain </w:t>
      </w:r>
      <w:r w:rsidR="00F83913">
        <w:rPr>
          <w:color w:val="548DD4" w:themeColor="text2" w:themeTint="99"/>
        </w:rPr>
        <w:t xml:space="preserve">continuous </w:t>
      </w:r>
      <w:r>
        <w:rPr>
          <w:color w:val="548DD4" w:themeColor="text2" w:themeTint="99"/>
        </w:rPr>
        <w:t>f</w:t>
      </w:r>
      <w:r w:rsidR="00371A7C">
        <w:rPr>
          <w:color w:val="548DD4" w:themeColor="text2" w:themeTint="99"/>
        </w:rPr>
        <w:t xml:space="preserve">rame comparison – should be </w:t>
      </w:r>
      <w:r w:rsidR="00904DA5">
        <w:rPr>
          <w:color w:val="548DD4" w:themeColor="text2" w:themeTint="99"/>
        </w:rPr>
        <w:t>simple</w:t>
      </w:r>
    </w:p>
    <w:p w14:paraId="1504AB2E" w14:textId="3EE3EAE7" w:rsidR="00112E56" w:rsidRDefault="00112E56" w:rsidP="00112E56">
      <w:pPr>
        <w:pStyle w:val="Heading3"/>
      </w:pPr>
      <w:bookmarkStart w:id="36" w:name="_Toc130797810"/>
      <w:r>
        <w:t>Storing multiple positions</w:t>
      </w:r>
      <w:bookmarkEnd w:id="36"/>
    </w:p>
    <w:p w14:paraId="24C60217" w14:textId="58C7583C" w:rsidR="003875DE" w:rsidRPr="00AC00BD" w:rsidRDefault="00AC00BD" w:rsidP="003875DE">
      <w:pPr>
        <w:rPr>
          <w:color w:val="548DD4" w:themeColor="text2" w:themeTint="99"/>
        </w:rPr>
      </w:pPr>
      <w:r>
        <w:rPr>
          <w:color w:val="548DD4" w:themeColor="text2" w:themeTint="99"/>
        </w:rPr>
        <w:t>Discuss approaches – structs, objects, arrays, etc.</w:t>
      </w:r>
    </w:p>
    <w:p w14:paraId="2071EFA4" w14:textId="4BC931B3" w:rsidR="00693A1E" w:rsidRDefault="00693A1E" w:rsidP="00693A1E">
      <w:pPr>
        <w:pStyle w:val="Heading3"/>
      </w:pPr>
      <w:bookmarkStart w:id="37" w:name="_Toc130797811"/>
      <w:r>
        <w:t>‘Rewinding’ to a previous shot on-demand</w:t>
      </w:r>
      <w:bookmarkEnd w:id="37"/>
    </w:p>
    <w:p w14:paraId="10BCCA78" w14:textId="77777777" w:rsidR="00693A1E" w:rsidRPr="00693A1E" w:rsidRDefault="00693A1E" w:rsidP="00693A1E"/>
    <w:p w14:paraId="19A87B1D" w14:textId="7D180CBD" w:rsidR="00112E56" w:rsidRDefault="003875DE" w:rsidP="00112E56">
      <w:pPr>
        <w:pStyle w:val="Heading2"/>
      </w:pPr>
      <w:bookmarkStart w:id="38" w:name="_Toc130797812"/>
      <w:r>
        <w:t>More advanced output</w:t>
      </w:r>
      <w:bookmarkEnd w:id="38"/>
    </w:p>
    <w:p w14:paraId="29F28223" w14:textId="410CE7D2" w:rsidR="003875DE" w:rsidRDefault="009F20DD" w:rsidP="0014124A">
      <w:pPr>
        <w:rPr>
          <w:color w:val="548DD4" w:themeColor="text2" w:themeTint="99"/>
        </w:rPr>
      </w:pPr>
      <w:r>
        <w:rPr>
          <w:color w:val="548DD4" w:themeColor="text2" w:themeTint="99"/>
        </w:rPr>
        <w:t>If not implemented, discuss ideas and potential implementations</w:t>
      </w:r>
    </w:p>
    <w:p w14:paraId="405AC5FC" w14:textId="77777777" w:rsidR="004C43B1" w:rsidRDefault="004C43B1" w:rsidP="0014124A">
      <w:pPr>
        <w:rPr>
          <w:color w:val="548DD4" w:themeColor="text2" w:themeTint="99"/>
        </w:rPr>
      </w:pPr>
    </w:p>
    <w:p w14:paraId="74A749AD" w14:textId="7B25407D" w:rsidR="004C43B1" w:rsidRDefault="004C43B1" w:rsidP="004C43B1">
      <w:pPr>
        <w:pStyle w:val="Heading1"/>
      </w:pPr>
      <w:bookmarkStart w:id="39" w:name="_Toc130797813"/>
      <w:r>
        <w:t>Testing</w:t>
      </w:r>
      <w:bookmarkEnd w:id="39"/>
    </w:p>
    <w:p w14:paraId="045DD45F" w14:textId="1DD75AC7" w:rsidR="00C06415" w:rsidRPr="004C43B1" w:rsidRDefault="00144640" w:rsidP="004C43B1">
      <w:r>
        <w:t xml:space="preserve">As part of evaluating the success of </w:t>
      </w:r>
      <w:r w:rsidR="00C06415">
        <w:t>the development process, I will perform thorough testing of the deliverable in its final state.</w:t>
      </w:r>
    </w:p>
    <w:p w14:paraId="28A8150B" w14:textId="3275B71C" w:rsidR="005B62A7" w:rsidRDefault="001A4B3E" w:rsidP="003875DE">
      <w:pPr>
        <w:pStyle w:val="Heading1"/>
      </w:pPr>
      <w:bookmarkStart w:id="40" w:name="_Toc130797814"/>
      <w:r>
        <w:t xml:space="preserve">Critical </w:t>
      </w:r>
      <w:r w:rsidR="003E1F16">
        <w:t>Evaluation</w:t>
      </w:r>
      <w:bookmarkEnd w:id="40"/>
    </w:p>
    <w:p w14:paraId="469FF5FF" w14:textId="5A75CFF1" w:rsidR="00AD150E" w:rsidRPr="00E70F74" w:rsidRDefault="00AD150E" w:rsidP="00AD150E">
      <w:pPr>
        <w:rPr>
          <w:color w:val="548DD4" w:themeColor="text2" w:themeTint="99"/>
        </w:rPr>
      </w:pPr>
      <w:r w:rsidRPr="00E70F74">
        <w:rPr>
          <w:color w:val="548DD4" w:themeColor="text2" w:themeTint="99"/>
        </w:rPr>
        <w:t>Headers do not need to be separate sections – these are just the points to discuss as per marking scheme</w:t>
      </w:r>
    </w:p>
    <w:p w14:paraId="7E74A446" w14:textId="6CE6B2FD" w:rsidR="0034463A" w:rsidRDefault="00C16142" w:rsidP="00C16142">
      <w:pPr>
        <w:pStyle w:val="Heading2"/>
      </w:pPr>
      <w:bookmarkStart w:id="41" w:name="_Toc130797815"/>
      <w:r>
        <w:t>Project Success</w:t>
      </w:r>
      <w:bookmarkEnd w:id="41"/>
    </w:p>
    <w:p w14:paraId="241F9BC1" w14:textId="77777777" w:rsidR="00D8734C" w:rsidRPr="00D8734C" w:rsidRDefault="00D8734C" w:rsidP="00D8734C">
      <w:pPr>
        <w:pStyle w:val="ListParagraph"/>
        <w:numPr>
          <w:ilvl w:val="0"/>
          <w:numId w:val="12"/>
        </w:numPr>
        <w:rPr>
          <w:color w:val="548DD4" w:themeColor="text2" w:themeTint="99"/>
        </w:rPr>
      </w:pPr>
      <w:r w:rsidRPr="00D8734C">
        <w:rPr>
          <w:color w:val="548DD4" w:themeColor="text2" w:themeTint="99"/>
        </w:rPr>
        <w:t>I</w:t>
      </w:r>
      <w:r w:rsidR="00C84138" w:rsidRPr="00D8734C">
        <w:rPr>
          <w:color w:val="548DD4" w:themeColor="text2" w:themeTint="99"/>
        </w:rPr>
        <w:t>ssues staying within scope</w:t>
      </w:r>
    </w:p>
    <w:p w14:paraId="78FD053C" w14:textId="7FDC5459" w:rsidR="00C16142" w:rsidRDefault="00D8734C" w:rsidP="00D8734C">
      <w:pPr>
        <w:pStyle w:val="ListParagraph"/>
        <w:numPr>
          <w:ilvl w:val="0"/>
          <w:numId w:val="12"/>
        </w:numPr>
        <w:rPr>
          <w:color w:val="548DD4" w:themeColor="text2" w:themeTint="99"/>
        </w:rPr>
      </w:pPr>
      <w:r w:rsidRPr="00D8734C">
        <w:rPr>
          <w:color w:val="548DD4" w:themeColor="text2" w:themeTint="99"/>
        </w:rPr>
        <w:lastRenderedPageBreak/>
        <w:t>S</w:t>
      </w:r>
      <w:r w:rsidR="00C84138" w:rsidRPr="00D8734C">
        <w:rPr>
          <w:color w:val="548DD4" w:themeColor="text2" w:themeTint="99"/>
        </w:rPr>
        <w:t>truggle establishing a clear direction for the project (notably professional vs. amateur settings)</w:t>
      </w:r>
    </w:p>
    <w:p w14:paraId="68B7C97B" w14:textId="7D80F448" w:rsidR="00D8734C" w:rsidRPr="00D8734C" w:rsidRDefault="00D8734C" w:rsidP="00D8734C">
      <w:pPr>
        <w:pStyle w:val="ListParagraph"/>
        <w:numPr>
          <w:ilvl w:val="0"/>
          <w:numId w:val="12"/>
        </w:numPr>
        <w:rPr>
          <w:color w:val="548DD4" w:themeColor="text2" w:themeTint="99"/>
        </w:rPr>
      </w:pPr>
      <w:r>
        <w:rPr>
          <w:color w:val="548DD4" w:themeColor="text2" w:themeTint="99"/>
        </w:rPr>
        <w:t>However, concept is proven</w:t>
      </w:r>
      <w:r w:rsidR="00040EEC">
        <w:rPr>
          <w:color w:val="548DD4" w:themeColor="text2" w:themeTint="99"/>
        </w:rPr>
        <w:t xml:space="preserve"> and viability of chosen technologies is demonstrated</w:t>
      </w:r>
    </w:p>
    <w:p w14:paraId="3874AEA6" w14:textId="65A07A91" w:rsidR="00C16142" w:rsidRDefault="00F53FDB" w:rsidP="00C16142">
      <w:pPr>
        <w:pStyle w:val="Heading2"/>
      </w:pPr>
      <w:bookmarkStart w:id="42" w:name="_Toc130797816"/>
      <w:r>
        <w:t>Professional and Ethical</w:t>
      </w:r>
      <w:r w:rsidR="00A0118D">
        <w:t xml:space="preserve"> Concerns</w:t>
      </w:r>
      <w:bookmarkEnd w:id="42"/>
    </w:p>
    <w:p w14:paraId="734EAB4D" w14:textId="0087B4BA" w:rsidR="00AD150E" w:rsidRDefault="00FE03E5" w:rsidP="00AD150E">
      <w:pPr>
        <w:rPr>
          <w:color w:val="548DD4" w:themeColor="text2" w:themeTint="99"/>
        </w:rPr>
      </w:pPr>
      <w:commentRangeStart w:id="43"/>
      <w:r>
        <w:rPr>
          <w:color w:val="548DD4" w:themeColor="text2" w:themeTint="99"/>
        </w:rPr>
        <w:t>No</w:t>
      </w:r>
      <w:r w:rsidR="0026003F">
        <w:rPr>
          <w:color w:val="548DD4" w:themeColor="text2" w:themeTint="99"/>
        </w:rPr>
        <w:t xml:space="preserve"> issues. What do I even discuss? My project involved very little in the </w:t>
      </w:r>
      <w:r w:rsidR="00AE360B">
        <w:rPr>
          <w:color w:val="548DD4" w:themeColor="text2" w:themeTint="99"/>
        </w:rPr>
        <w:t>way of ethics in my opinion.</w:t>
      </w:r>
      <w:r w:rsidR="00A0118D">
        <w:rPr>
          <w:color w:val="548DD4" w:themeColor="text2" w:themeTint="99"/>
        </w:rPr>
        <w:t xml:space="preserve"> What is </w:t>
      </w:r>
      <w:r w:rsidR="006B33A7">
        <w:rPr>
          <w:color w:val="548DD4" w:themeColor="text2" w:themeTint="99"/>
        </w:rPr>
        <w:t xml:space="preserve">a </w:t>
      </w:r>
      <w:r w:rsidR="00A0118D">
        <w:rPr>
          <w:color w:val="548DD4" w:themeColor="text2" w:themeTint="99"/>
        </w:rPr>
        <w:t>“professional</w:t>
      </w:r>
      <w:r w:rsidR="006B33A7">
        <w:rPr>
          <w:color w:val="548DD4" w:themeColor="text2" w:themeTint="99"/>
        </w:rPr>
        <w:t xml:space="preserve"> concern</w:t>
      </w:r>
      <w:r w:rsidR="00A0118D">
        <w:rPr>
          <w:color w:val="548DD4" w:themeColor="text2" w:themeTint="99"/>
        </w:rPr>
        <w:t>”?</w:t>
      </w:r>
      <w:commentRangeEnd w:id="43"/>
      <w:r w:rsidR="00367489">
        <w:rPr>
          <w:rStyle w:val="CommentReference"/>
        </w:rPr>
        <w:commentReference w:id="43"/>
      </w:r>
    </w:p>
    <w:p w14:paraId="1714D79E" w14:textId="5063DF7A" w:rsidR="00D54FC1" w:rsidRPr="00D54FC1" w:rsidRDefault="00D54FC1" w:rsidP="00AD150E">
      <w:r>
        <w:t xml:space="preserve">As neither my research nor project involved any participants </w:t>
      </w:r>
      <w:r w:rsidR="00216564">
        <w:t xml:space="preserve">– other than background individuals in a sparsely used recording, who I made sure were not visible in any used sections of video </w:t>
      </w:r>
      <w:r w:rsidR="00E36ECB">
        <w:t>–</w:t>
      </w:r>
      <w:r w:rsidR="00216564">
        <w:t xml:space="preserve"> </w:t>
      </w:r>
      <w:r w:rsidR="00E36ECB">
        <w:t>there was little in the way of ethical concerns when undertaking my research and development</w:t>
      </w:r>
      <w:r w:rsidR="00B405B1">
        <w:t>.</w:t>
      </w:r>
    </w:p>
    <w:p w14:paraId="538F16E0" w14:textId="0393C3C5" w:rsidR="00AE360B" w:rsidRDefault="006B33A7" w:rsidP="006B33A7">
      <w:pPr>
        <w:pStyle w:val="Heading2"/>
      </w:pPr>
      <w:bookmarkStart w:id="44" w:name="_Toc130797817"/>
      <w:r>
        <w:t>Risk</w:t>
      </w:r>
      <w:bookmarkEnd w:id="44"/>
    </w:p>
    <w:p w14:paraId="1FB77BE6" w14:textId="51F51480" w:rsidR="006B33A7" w:rsidRPr="002F4BE9" w:rsidRDefault="002F4BE9" w:rsidP="006B33A7">
      <w:pPr>
        <w:rPr>
          <w:color w:val="548DD4" w:themeColor="text2" w:themeTint="99"/>
        </w:rPr>
      </w:pPr>
      <w:r>
        <w:rPr>
          <w:color w:val="548DD4" w:themeColor="text2" w:themeTint="99"/>
        </w:rPr>
        <w:t xml:space="preserve">No participants involved in the project – </w:t>
      </w:r>
      <w:commentRangeStart w:id="45"/>
      <w:r>
        <w:rPr>
          <w:color w:val="548DD4" w:themeColor="text2" w:themeTint="99"/>
        </w:rPr>
        <w:t>is there anything to discuss here?</w:t>
      </w:r>
      <w:commentRangeEnd w:id="45"/>
      <w:r w:rsidR="007D47E3">
        <w:rPr>
          <w:rStyle w:val="CommentReference"/>
        </w:rPr>
        <w:commentReference w:id="45"/>
      </w:r>
    </w:p>
    <w:p w14:paraId="1FB01CB7" w14:textId="1FD7FC63" w:rsidR="006B33A7" w:rsidRDefault="00F67196" w:rsidP="006B33A7">
      <w:pPr>
        <w:pStyle w:val="Heading2"/>
      </w:pPr>
      <w:bookmarkStart w:id="46" w:name="_Toc130797818"/>
      <w:r>
        <w:t>Personal Development Planning (PDP)</w:t>
      </w:r>
      <w:bookmarkEnd w:id="46"/>
    </w:p>
    <w:p w14:paraId="039F8707" w14:textId="77777777" w:rsidR="00F67196" w:rsidRPr="00F67196" w:rsidRDefault="00F67196" w:rsidP="00F67196"/>
    <w:sectPr w:rsidR="00F67196" w:rsidRPr="00F67196" w:rsidSect="008A3081">
      <w:pgSz w:w="11906" w:h="16838"/>
      <w:pgMar w:top="1135" w:right="1440" w:bottom="113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eredith, Michael" w:date="2023-03-27T12:28:00Z" w:initials="MM">
    <w:p w14:paraId="07866E85" w14:textId="77777777" w:rsidR="00207198" w:rsidRDefault="00207198" w:rsidP="00697E39">
      <w:pPr>
        <w:pStyle w:val="CommentText"/>
      </w:pPr>
      <w:r>
        <w:rPr>
          <w:rStyle w:val="CommentReference"/>
        </w:rPr>
        <w:annotationRef/>
      </w:r>
      <w:r>
        <w:t>Make sure you are writing in the third-person (no I's, me's, or my's) for all of the report apart from your personal critical reflection section</w:t>
      </w:r>
    </w:p>
  </w:comment>
  <w:comment w:id="6" w:author="Meredith, Michael" w:date="2023-03-27T14:25:00Z" w:initials="MM">
    <w:p w14:paraId="7A63B5D4" w14:textId="77777777" w:rsidR="000C3763" w:rsidRDefault="000C3763" w:rsidP="0024671B">
      <w:pPr>
        <w:pStyle w:val="CommentText"/>
      </w:pPr>
      <w:r>
        <w:rPr>
          <w:rStyle w:val="CommentReference"/>
        </w:rPr>
        <w:annotationRef/>
      </w:r>
      <w:r>
        <w:t>There isn't much I can comment on in this version, but I have done what I can to provide some feedback that is hopefully helpful</w:t>
      </w:r>
    </w:p>
  </w:comment>
  <w:comment w:id="8" w:author="Meredith, Michael" w:date="2023-03-27T12:29:00Z" w:initials="MM">
    <w:p w14:paraId="70C8BCA1" w14:textId="7C25B519" w:rsidR="00415E25" w:rsidRDefault="00415E25" w:rsidP="00045169">
      <w:pPr>
        <w:pStyle w:val="CommentText"/>
      </w:pPr>
      <w:r>
        <w:rPr>
          <w:rStyle w:val="CommentReference"/>
        </w:rPr>
        <w:annotationRef/>
      </w:r>
      <w:r>
        <w:t>You don't need this… keep the narrative concise and scientific</w:t>
      </w:r>
    </w:p>
  </w:comment>
  <w:comment w:id="10" w:author="Meredith, Michael" w:date="2023-03-27T14:15:00Z" w:initials="MM">
    <w:p w14:paraId="576C8599" w14:textId="77777777" w:rsidR="00925771" w:rsidRDefault="00925771" w:rsidP="00B050E0">
      <w:pPr>
        <w:pStyle w:val="CommentText"/>
      </w:pPr>
      <w:r>
        <w:rPr>
          <w:rStyle w:val="CommentReference"/>
        </w:rPr>
        <w:annotationRef/>
      </w:r>
      <w:r>
        <w:t>As above, I don't think you need this.  Keep this part of the narrative factual.</w:t>
      </w:r>
    </w:p>
  </w:comment>
  <w:comment w:id="11" w:author="Meredith, Michael" w:date="2023-03-27T14:16:00Z" w:initials="MM">
    <w:p w14:paraId="77B37391" w14:textId="77777777" w:rsidR="009B58CD" w:rsidRDefault="009B58CD" w:rsidP="0044617B">
      <w:pPr>
        <w:pStyle w:val="CommentText"/>
      </w:pPr>
      <w:r>
        <w:rPr>
          <w:rStyle w:val="CommentReference"/>
        </w:rPr>
        <w:annotationRef/>
      </w:r>
      <w:r>
        <w:t>Rephrase this into a third person style that outlines the purpose of the project.</w:t>
      </w:r>
    </w:p>
  </w:comment>
  <w:comment w:id="13" w:author="Meredith, Michael" w:date="2023-03-27T14:17:00Z" w:initials="MM">
    <w:p w14:paraId="0A6FEF28" w14:textId="77777777" w:rsidR="009B58CD" w:rsidRDefault="009B58CD" w:rsidP="004E3191">
      <w:pPr>
        <w:pStyle w:val="CommentText"/>
      </w:pPr>
      <w:r>
        <w:rPr>
          <w:rStyle w:val="CommentReference"/>
        </w:rPr>
        <w:annotationRef/>
      </w:r>
      <w:r>
        <w:t>Keep it factual and just state what is in scope of the project [and possibly, what isn't]</w:t>
      </w:r>
    </w:p>
  </w:comment>
  <w:comment w:id="16" w:author="Meredith, Michael" w:date="2023-03-27T14:24:00Z" w:initials="MM">
    <w:p w14:paraId="7E1E0F42" w14:textId="77777777" w:rsidR="000C3763" w:rsidRDefault="000C3763" w:rsidP="007143D3">
      <w:pPr>
        <w:pStyle w:val="CommentText"/>
      </w:pPr>
      <w:r>
        <w:rPr>
          <w:rStyle w:val="CommentReference"/>
        </w:rPr>
        <w:annotationRef/>
      </w:r>
      <w:r>
        <w:t>Each chapter would typically start on its own new page</w:t>
      </w:r>
    </w:p>
  </w:comment>
  <w:comment w:id="18" w:author="Meredith, Michael" w:date="2023-03-27T14:18:00Z" w:initials="MM">
    <w:p w14:paraId="61F9FC4F" w14:textId="4384D30A" w:rsidR="00DB54BF" w:rsidRDefault="00DB54BF" w:rsidP="009916E6">
      <w:pPr>
        <w:pStyle w:val="CommentText"/>
      </w:pPr>
      <w:r>
        <w:rPr>
          <w:rStyle w:val="CommentReference"/>
        </w:rPr>
        <w:annotationRef/>
      </w:r>
      <w:r>
        <w:t>Look at past dissertation projects - it depends and there isn't enough content her to provide a contextual view</w:t>
      </w:r>
    </w:p>
  </w:comment>
  <w:comment w:id="43" w:author="Meredith, Michael" w:date="2023-03-27T14:20:00Z" w:initials="MM">
    <w:p w14:paraId="7B1C7CA3" w14:textId="77777777" w:rsidR="00367489" w:rsidRDefault="00367489" w:rsidP="00007382">
      <w:pPr>
        <w:pStyle w:val="CommentText"/>
      </w:pPr>
      <w:r>
        <w:rPr>
          <w:rStyle w:val="CommentReference"/>
        </w:rPr>
        <w:annotationRef/>
      </w:r>
      <w:r>
        <w:t>If you feel that your project has little in the way of ethics, state that… but think carefully before you do.  If you overlook anything obvious, a marker will likely pick it up.</w:t>
      </w:r>
    </w:p>
  </w:comment>
  <w:comment w:id="45" w:author="Meredith, Michael" w:date="2023-03-27T14:23:00Z" w:initials="MM">
    <w:p w14:paraId="0601C7C4" w14:textId="77777777" w:rsidR="007D47E3" w:rsidRDefault="007D47E3" w:rsidP="00F52266">
      <w:pPr>
        <w:pStyle w:val="CommentText"/>
      </w:pPr>
      <w:r>
        <w:rPr>
          <w:rStyle w:val="CommentReference"/>
        </w:rPr>
        <w:annotationRef/>
      </w:r>
      <w:r>
        <w:t>I don't really know because I am not sure where this Risk header has come from.  Like the comment above, just reflect upon your project and sensibly address what you feel is relevant, but think carefully before claiming there is no risk or no ethical concerns - I am not saying that is not the wrong view, but don't leave yourself open to things that are obvious and you should have identified… unfortunately, you do need to do that identification process.  If you feel there are no risk or ethical concerns, justify / rationalise that decision so it does at least demonstrate you have considered it and not simply dismissed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66E85" w15:done="0"/>
  <w15:commentEx w15:paraId="7A63B5D4" w15:done="0"/>
  <w15:commentEx w15:paraId="70C8BCA1" w15:done="0"/>
  <w15:commentEx w15:paraId="576C8599" w15:done="0"/>
  <w15:commentEx w15:paraId="77B37391" w15:done="0"/>
  <w15:commentEx w15:paraId="0A6FEF28" w15:done="0"/>
  <w15:commentEx w15:paraId="7E1E0F42" w15:done="0"/>
  <w15:commentEx w15:paraId="61F9FC4F" w15:done="0"/>
  <w15:commentEx w15:paraId="7B1C7CA3" w15:done="0"/>
  <w15:commentEx w15:paraId="0601C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A6D" w16cex:dateUtc="2023-03-27T11:28:00Z"/>
  <w16cex:commentExtensible w16cex:durableId="27CC25C2" w16cex:dateUtc="2023-03-27T13:25:00Z"/>
  <w16cex:commentExtensible w16cex:durableId="27CC0A90" w16cex:dateUtc="2023-03-27T11:29:00Z"/>
  <w16cex:commentExtensible w16cex:durableId="27CC238C" w16cex:dateUtc="2023-03-27T13:15:00Z"/>
  <w16cex:commentExtensible w16cex:durableId="27CC23C6" w16cex:dateUtc="2023-03-27T13:16:00Z"/>
  <w16cex:commentExtensible w16cex:durableId="27CC23E8" w16cex:dateUtc="2023-03-27T13:17:00Z"/>
  <w16cex:commentExtensible w16cex:durableId="27CC2596" w16cex:dateUtc="2023-03-27T13:24:00Z"/>
  <w16cex:commentExtensible w16cex:durableId="27CC241E" w16cex:dateUtc="2023-03-27T13:18:00Z"/>
  <w16cex:commentExtensible w16cex:durableId="27CC24AF" w16cex:dateUtc="2023-03-27T13:20:00Z"/>
  <w16cex:commentExtensible w16cex:durableId="27CC2561" w16cex:dateUtc="2023-03-27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66E85" w16cid:durableId="27CC0A6D"/>
  <w16cid:commentId w16cid:paraId="7A63B5D4" w16cid:durableId="27CC25C2"/>
  <w16cid:commentId w16cid:paraId="70C8BCA1" w16cid:durableId="27CC0A90"/>
  <w16cid:commentId w16cid:paraId="576C8599" w16cid:durableId="27CC238C"/>
  <w16cid:commentId w16cid:paraId="77B37391" w16cid:durableId="27CC23C6"/>
  <w16cid:commentId w16cid:paraId="0A6FEF28" w16cid:durableId="27CC23E8"/>
  <w16cid:commentId w16cid:paraId="7E1E0F42" w16cid:durableId="27CC2596"/>
  <w16cid:commentId w16cid:paraId="61F9FC4F" w16cid:durableId="27CC241E"/>
  <w16cid:commentId w16cid:paraId="7B1C7CA3" w16cid:durableId="27CC24AF"/>
  <w16cid:commentId w16cid:paraId="0601C7C4" w16cid:durableId="27CC2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F5B45"/>
    <w:multiLevelType w:val="hybridMultilevel"/>
    <w:tmpl w:val="59769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262BE"/>
    <w:multiLevelType w:val="multilevel"/>
    <w:tmpl w:val="F95CF9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30DDF"/>
    <w:multiLevelType w:val="hybridMultilevel"/>
    <w:tmpl w:val="97E60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5121978">
    <w:abstractNumId w:val="5"/>
  </w:num>
  <w:num w:numId="2" w16cid:durableId="2021619879">
    <w:abstractNumId w:val="0"/>
  </w:num>
  <w:num w:numId="3" w16cid:durableId="197353474">
    <w:abstractNumId w:val="7"/>
  </w:num>
  <w:num w:numId="4" w16cid:durableId="47071560">
    <w:abstractNumId w:val="10"/>
  </w:num>
  <w:num w:numId="5" w16cid:durableId="1992825051">
    <w:abstractNumId w:val="3"/>
  </w:num>
  <w:num w:numId="6" w16cid:durableId="379983992">
    <w:abstractNumId w:val="9"/>
  </w:num>
  <w:num w:numId="7" w16cid:durableId="1731804043">
    <w:abstractNumId w:val="4"/>
  </w:num>
  <w:num w:numId="8" w16cid:durableId="978458766">
    <w:abstractNumId w:val="6"/>
  </w:num>
  <w:num w:numId="9" w16cid:durableId="1415783772">
    <w:abstractNumId w:val="2"/>
  </w:num>
  <w:num w:numId="10" w16cid:durableId="478507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819785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5581390">
    <w:abstractNumId w:val="8"/>
  </w:num>
  <w:num w:numId="13" w16cid:durableId="10322213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edith, Michael">
    <w15:presenceInfo w15:providerId="AD" w15:userId="S::acesmm7@hallam.shu.ac.uk::84b9bd2e-6d12-4a0f-ba7f-88d40ff2a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807"/>
    <w:rsid w:val="00002C63"/>
    <w:rsid w:val="00011FF5"/>
    <w:rsid w:val="000127BF"/>
    <w:rsid w:val="00024E0C"/>
    <w:rsid w:val="000319ED"/>
    <w:rsid w:val="00040EEC"/>
    <w:rsid w:val="00051807"/>
    <w:rsid w:val="000927ED"/>
    <w:rsid w:val="000C3763"/>
    <w:rsid w:val="00112E56"/>
    <w:rsid w:val="00131E48"/>
    <w:rsid w:val="0014124A"/>
    <w:rsid w:val="00144640"/>
    <w:rsid w:val="00152A23"/>
    <w:rsid w:val="00164CE7"/>
    <w:rsid w:val="00167B35"/>
    <w:rsid w:val="0017532A"/>
    <w:rsid w:val="001A1D50"/>
    <w:rsid w:val="001A4B3E"/>
    <w:rsid w:val="001B188B"/>
    <w:rsid w:val="001C0890"/>
    <w:rsid w:val="001D1D15"/>
    <w:rsid w:val="00207198"/>
    <w:rsid w:val="00216564"/>
    <w:rsid w:val="00242CBD"/>
    <w:rsid w:val="00252AF4"/>
    <w:rsid w:val="00255696"/>
    <w:rsid w:val="0026003F"/>
    <w:rsid w:val="00274FA7"/>
    <w:rsid w:val="002A1DBF"/>
    <w:rsid w:val="002A412D"/>
    <w:rsid w:val="002D0B9B"/>
    <w:rsid w:val="002F063F"/>
    <w:rsid w:val="002F4BE9"/>
    <w:rsid w:val="002F66CF"/>
    <w:rsid w:val="00307736"/>
    <w:rsid w:val="0033363A"/>
    <w:rsid w:val="00333F16"/>
    <w:rsid w:val="0034463A"/>
    <w:rsid w:val="0035110C"/>
    <w:rsid w:val="003643C5"/>
    <w:rsid w:val="00367489"/>
    <w:rsid w:val="00371A7C"/>
    <w:rsid w:val="00383A83"/>
    <w:rsid w:val="00383DAA"/>
    <w:rsid w:val="003875DE"/>
    <w:rsid w:val="003916B6"/>
    <w:rsid w:val="003952AB"/>
    <w:rsid w:val="003A6A9A"/>
    <w:rsid w:val="003C5DE4"/>
    <w:rsid w:val="003E1F16"/>
    <w:rsid w:val="003E4B80"/>
    <w:rsid w:val="003E5B83"/>
    <w:rsid w:val="003F1572"/>
    <w:rsid w:val="003F3BF8"/>
    <w:rsid w:val="00400705"/>
    <w:rsid w:val="00413DE7"/>
    <w:rsid w:val="00415E25"/>
    <w:rsid w:val="004223F6"/>
    <w:rsid w:val="00453D14"/>
    <w:rsid w:val="00461181"/>
    <w:rsid w:val="00467047"/>
    <w:rsid w:val="00467CA0"/>
    <w:rsid w:val="004C43B1"/>
    <w:rsid w:val="004C748C"/>
    <w:rsid w:val="004D42A1"/>
    <w:rsid w:val="005000D3"/>
    <w:rsid w:val="005227B8"/>
    <w:rsid w:val="00527648"/>
    <w:rsid w:val="00532F03"/>
    <w:rsid w:val="00533F42"/>
    <w:rsid w:val="00547F4C"/>
    <w:rsid w:val="005609DF"/>
    <w:rsid w:val="00573405"/>
    <w:rsid w:val="005A128F"/>
    <w:rsid w:val="005B62A7"/>
    <w:rsid w:val="005D0B0E"/>
    <w:rsid w:val="005F4AC4"/>
    <w:rsid w:val="0060777E"/>
    <w:rsid w:val="00634874"/>
    <w:rsid w:val="00635B42"/>
    <w:rsid w:val="006430B6"/>
    <w:rsid w:val="00643511"/>
    <w:rsid w:val="00665FB8"/>
    <w:rsid w:val="0066719A"/>
    <w:rsid w:val="00686C52"/>
    <w:rsid w:val="00693A1E"/>
    <w:rsid w:val="006B33A7"/>
    <w:rsid w:val="006D136E"/>
    <w:rsid w:val="006D2752"/>
    <w:rsid w:val="006F54A7"/>
    <w:rsid w:val="00710301"/>
    <w:rsid w:val="007215B9"/>
    <w:rsid w:val="00781203"/>
    <w:rsid w:val="007819A1"/>
    <w:rsid w:val="00782E2C"/>
    <w:rsid w:val="00792332"/>
    <w:rsid w:val="00792C2B"/>
    <w:rsid w:val="007A26C1"/>
    <w:rsid w:val="007A3DA1"/>
    <w:rsid w:val="007B798B"/>
    <w:rsid w:val="007D47E3"/>
    <w:rsid w:val="007F045E"/>
    <w:rsid w:val="007F21DA"/>
    <w:rsid w:val="007F36DF"/>
    <w:rsid w:val="00841AFA"/>
    <w:rsid w:val="00853112"/>
    <w:rsid w:val="0085445B"/>
    <w:rsid w:val="0085666F"/>
    <w:rsid w:val="00856A7C"/>
    <w:rsid w:val="0087452F"/>
    <w:rsid w:val="008758CE"/>
    <w:rsid w:val="008971FB"/>
    <w:rsid w:val="00897614"/>
    <w:rsid w:val="008A65C4"/>
    <w:rsid w:val="008B3FDE"/>
    <w:rsid w:val="008D3DB4"/>
    <w:rsid w:val="008F461F"/>
    <w:rsid w:val="008F6F74"/>
    <w:rsid w:val="00904DA5"/>
    <w:rsid w:val="009130D0"/>
    <w:rsid w:val="00925771"/>
    <w:rsid w:val="00950CD3"/>
    <w:rsid w:val="00962293"/>
    <w:rsid w:val="0098737D"/>
    <w:rsid w:val="009A0EAD"/>
    <w:rsid w:val="009A0FDD"/>
    <w:rsid w:val="009B58CD"/>
    <w:rsid w:val="009F20DD"/>
    <w:rsid w:val="009F35CB"/>
    <w:rsid w:val="009F3C59"/>
    <w:rsid w:val="00A0118D"/>
    <w:rsid w:val="00A035F0"/>
    <w:rsid w:val="00A116EA"/>
    <w:rsid w:val="00A33F47"/>
    <w:rsid w:val="00A6516B"/>
    <w:rsid w:val="00A8403D"/>
    <w:rsid w:val="00A92431"/>
    <w:rsid w:val="00AA6050"/>
    <w:rsid w:val="00AC00BD"/>
    <w:rsid w:val="00AC3A43"/>
    <w:rsid w:val="00AC3E2A"/>
    <w:rsid w:val="00AD150E"/>
    <w:rsid w:val="00AD2FD9"/>
    <w:rsid w:val="00AE360B"/>
    <w:rsid w:val="00B11CE7"/>
    <w:rsid w:val="00B15D4B"/>
    <w:rsid w:val="00B20184"/>
    <w:rsid w:val="00B24CEA"/>
    <w:rsid w:val="00B37AE3"/>
    <w:rsid w:val="00B405B1"/>
    <w:rsid w:val="00B43536"/>
    <w:rsid w:val="00B77BDB"/>
    <w:rsid w:val="00B82F51"/>
    <w:rsid w:val="00B83E43"/>
    <w:rsid w:val="00BA047D"/>
    <w:rsid w:val="00BA3FBC"/>
    <w:rsid w:val="00BA7500"/>
    <w:rsid w:val="00BC0372"/>
    <w:rsid w:val="00BC5070"/>
    <w:rsid w:val="00BD46F0"/>
    <w:rsid w:val="00C00756"/>
    <w:rsid w:val="00C05696"/>
    <w:rsid w:val="00C06415"/>
    <w:rsid w:val="00C16050"/>
    <w:rsid w:val="00C16142"/>
    <w:rsid w:val="00C53C64"/>
    <w:rsid w:val="00C6379B"/>
    <w:rsid w:val="00C66F1F"/>
    <w:rsid w:val="00C84138"/>
    <w:rsid w:val="00C874F6"/>
    <w:rsid w:val="00CB3D76"/>
    <w:rsid w:val="00CB4AA0"/>
    <w:rsid w:val="00CB77E4"/>
    <w:rsid w:val="00CC5BA6"/>
    <w:rsid w:val="00CE36AB"/>
    <w:rsid w:val="00CF0D46"/>
    <w:rsid w:val="00D2655A"/>
    <w:rsid w:val="00D27299"/>
    <w:rsid w:val="00D338A8"/>
    <w:rsid w:val="00D54FC1"/>
    <w:rsid w:val="00D63BEB"/>
    <w:rsid w:val="00D707AF"/>
    <w:rsid w:val="00D750FC"/>
    <w:rsid w:val="00D856B6"/>
    <w:rsid w:val="00D8734C"/>
    <w:rsid w:val="00DA4FB1"/>
    <w:rsid w:val="00DB54BF"/>
    <w:rsid w:val="00DE6C02"/>
    <w:rsid w:val="00E0150B"/>
    <w:rsid w:val="00E31F32"/>
    <w:rsid w:val="00E36ECB"/>
    <w:rsid w:val="00E50E57"/>
    <w:rsid w:val="00E66338"/>
    <w:rsid w:val="00E70F74"/>
    <w:rsid w:val="00E85F7F"/>
    <w:rsid w:val="00EB2A89"/>
    <w:rsid w:val="00ED6CA1"/>
    <w:rsid w:val="00EE2C80"/>
    <w:rsid w:val="00EE47F6"/>
    <w:rsid w:val="00EF6ADC"/>
    <w:rsid w:val="00F0022B"/>
    <w:rsid w:val="00F00350"/>
    <w:rsid w:val="00F01CFD"/>
    <w:rsid w:val="00F035CC"/>
    <w:rsid w:val="00F3255C"/>
    <w:rsid w:val="00F43727"/>
    <w:rsid w:val="00F50022"/>
    <w:rsid w:val="00F53FDB"/>
    <w:rsid w:val="00F63E0C"/>
    <w:rsid w:val="00F67196"/>
    <w:rsid w:val="00F80DB3"/>
    <w:rsid w:val="00F83913"/>
    <w:rsid w:val="00F83B4D"/>
    <w:rsid w:val="00FA5565"/>
    <w:rsid w:val="00FA71DD"/>
    <w:rsid w:val="00FB72A1"/>
    <w:rsid w:val="00FC7ED3"/>
    <w:rsid w:val="00FD0A1E"/>
    <w:rsid w:val="00FD598D"/>
    <w:rsid w:val="00FE03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DC92"/>
  <w15:docId w15:val="{8BBE81F4-1205-425C-8CC3-9644910E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right="1202"/>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character" w:styleId="Strong">
    <w:name w:val="Strong"/>
    <w:basedOn w:val="DefaultParagraphFont"/>
    <w:uiPriority w:val="22"/>
    <w:qFormat/>
    <w:rsid w:val="00E66338"/>
    <w:rPr>
      <w:b/>
      <w:bCs/>
    </w:rPr>
  </w:style>
  <w:style w:type="paragraph" w:styleId="TOCHeading">
    <w:name w:val="TOC Heading"/>
    <w:basedOn w:val="Heading1"/>
    <w:next w:val="Normal"/>
    <w:uiPriority w:val="39"/>
    <w:unhideWhenUsed/>
    <w:qFormat/>
    <w:rsid w:val="009F3C59"/>
    <w:pPr>
      <w:keepLines/>
      <w:numPr>
        <w:numId w:val="0"/>
      </w:numPr>
      <w:pBdr>
        <w:top w:val="none" w:sz="0" w:space="0" w:color="auto"/>
      </w:pBdr>
      <w:tabs>
        <w:tab w:val="clear" w:pos="426"/>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1">
    <w:name w:val="toc 1"/>
    <w:basedOn w:val="Normal"/>
    <w:next w:val="Normal"/>
    <w:autoRedefine/>
    <w:uiPriority w:val="39"/>
    <w:unhideWhenUsed/>
    <w:rsid w:val="00781203"/>
    <w:pPr>
      <w:spacing w:after="100"/>
    </w:pPr>
  </w:style>
  <w:style w:type="paragraph" w:styleId="TOC2">
    <w:name w:val="toc 2"/>
    <w:basedOn w:val="Normal"/>
    <w:next w:val="Normal"/>
    <w:autoRedefine/>
    <w:uiPriority w:val="39"/>
    <w:unhideWhenUsed/>
    <w:rsid w:val="00781203"/>
    <w:pPr>
      <w:spacing w:after="100"/>
      <w:ind w:left="220"/>
    </w:pPr>
  </w:style>
  <w:style w:type="paragraph" w:styleId="TOC3">
    <w:name w:val="toc 3"/>
    <w:basedOn w:val="Normal"/>
    <w:next w:val="Normal"/>
    <w:autoRedefine/>
    <w:uiPriority w:val="39"/>
    <w:unhideWhenUsed/>
    <w:rsid w:val="00634874"/>
    <w:pPr>
      <w:spacing w:after="100"/>
      <w:ind w:left="440"/>
    </w:pPr>
  </w:style>
  <w:style w:type="paragraph" w:styleId="ListParagraph">
    <w:name w:val="List Paragraph"/>
    <w:basedOn w:val="Normal"/>
    <w:uiPriority w:val="34"/>
    <w:qFormat/>
    <w:rsid w:val="00D8734C"/>
    <w:pPr>
      <w:ind w:left="720"/>
      <w:contextualSpacing/>
    </w:pPr>
  </w:style>
  <w:style w:type="character" w:styleId="CommentReference">
    <w:name w:val="annotation reference"/>
    <w:basedOn w:val="DefaultParagraphFont"/>
    <w:uiPriority w:val="99"/>
    <w:semiHidden/>
    <w:unhideWhenUsed/>
    <w:rsid w:val="00207198"/>
    <w:rPr>
      <w:sz w:val="16"/>
      <w:szCs w:val="16"/>
    </w:rPr>
  </w:style>
  <w:style w:type="paragraph" w:styleId="CommentText">
    <w:name w:val="annotation text"/>
    <w:basedOn w:val="Normal"/>
    <w:link w:val="CommentTextChar"/>
    <w:uiPriority w:val="99"/>
    <w:unhideWhenUsed/>
    <w:rsid w:val="00207198"/>
    <w:rPr>
      <w:sz w:val="20"/>
      <w:szCs w:val="20"/>
    </w:rPr>
  </w:style>
  <w:style w:type="character" w:customStyle="1" w:styleId="CommentTextChar">
    <w:name w:val="Comment Text Char"/>
    <w:basedOn w:val="DefaultParagraphFont"/>
    <w:link w:val="CommentText"/>
    <w:uiPriority w:val="99"/>
    <w:rsid w:val="00207198"/>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207198"/>
    <w:rPr>
      <w:b/>
      <w:bCs/>
    </w:rPr>
  </w:style>
  <w:style w:type="character" w:customStyle="1" w:styleId="CommentSubjectChar">
    <w:name w:val="Comment Subject Char"/>
    <w:basedOn w:val="CommentTextChar"/>
    <w:link w:val="CommentSubject"/>
    <w:uiPriority w:val="99"/>
    <w:semiHidden/>
    <w:rsid w:val="00207198"/>
    <w:rPr>
      <w:rFonts w:ascii="Calibri" w:eastAsia="Times New Roman" w:hAnsi="Calibri" w:cs="Arial"/>
      <w:b/>
      <w:bCs/>
      <w:sz w:val="20"/>
      <w:szCs w:val="20"/>
    </w:rPr>
  </w:style>
  <w:style w:type="paragraph" w:styleId="Revision">
    <w:name w:val="Revision"/>
    <w:hidden/>
    <w:uiPriority w:val="99"/>
    <w:semiHidden/>
    <w:rsid w:val="00F63E0C"/>
    <w:pPr>
      <w:spacing w:after="0" w:line="240" w:lineRule="auto"/>
    </w:pPr>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8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CADCF-AEF8-42EB-8E71-AC02B50B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8</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Joe Kirkup</cp:lastModifiedBy>
  <cp:revision>203</cp:revision>
  <cp:lastPrinted>2016-07-07T14:50:00Z</cp:lastPrinted>
  <dcterms:created xsi:type="dcterms:W3CDTF">2022-06-29T09:41:00Z</dcterms:created>
  <dcterms:modified xsi:type="dcterms:W3CDTF">2023-04-04T14:56:00Z</dcterms:modified>
</cp:coreProperties>
</file>